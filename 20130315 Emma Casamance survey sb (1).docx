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D9A" w:rsidRPr="0060089C" w:rsidRDefault="002F4D9A" w:rsidP="008B6CAE">
      <w:pPr>
        <w:spacing w:after="0" w:line="240" w:lineRule="auto"/>
        <w:jc w:val="center"/>
        <w:rPr>
          <w:rFonts w:ascii="Arial" w:hAnsi="Arial" w:cs="Arial"/>
        </w:rPr>
      </w:pPr>
      <w:bookmarkStart w:id="0" w:name="_GoBack"/>
      <w:bookmarkEnd w:id="0"/>
      <w:r w:rsidRPr="0060089C">
        <w:rPr>
          <w:rFonts w:ascii="Arial" w:hAnsi="Arial" w:cs="Arial"/>
          <w:b/>
          <w:bCs/>
        </w:rPr>
        <w:t>Survey of active trachoma, trichiasis and visual acuity in the Casamance region of Senegal</w:t>
      </w:r>
    </w:p>
    <w:p w:rsidR="002F4D9A" w:rsidRPr="00A13CC8" w:rsidRDefault="002F4D9A" w:rsidP="00A13CC8">
      <w:pPr>
        <w:spacing w:after="0" w:line="240" w:lineRule="auto"/>
        <w:rPr>
          <w:rFonts w:ascii="Arial" w:hAnsi="Arial" w:cs="Arial"/>
        </w:rPr>
      </w:pPr>
    </w:p>
    <w:p w:rsidR="002F4D9A" w:rsidRPr="00A13CC8" w:rsidRDefault="002F4D9A" w:rsidP="00A13CC8">
      <w:pPr>
        <w:spacing w:after="0" w:line="240" w:lineRule="auto"/>
        <w:rPr>
          <w:rFonts w:ascii="Arial" w:hAnsi="Arial" w:cs="Arial"/>
        </w:rPr>
      </w:pPr>
      <w:r w:rsidRPr="00A13CC8">
        <w:rPr>
          <w:rFonts w:ascii="Arial" w:hAnsi="Arial" w:cs="Arial"/>
        </w:rPr>
        <w:t>Emma Harding-Esch</w:t>
      </w:r>
      <w:r w:rsidRPr="00A13CC8">
        <w:rPr>
          <w:rFonts w:ascii="Arial" w:hAnsi="Arial" w:cs="Arial"/>
          <w:vertAlign w:val="superscript"/>
        </w:rPr>
        <w:t>1</w:t>
      </w:r>
      <w:r w:rsidRPr="00A13CC8">
        <w:rPr>
          <w:rFonts w:ascii="Arial" w:hAnsi="Arial" w:cs="Arial"/>
        </w:rPr>
        <w:t>, Julbert Kadimpeul</w:t>
      </w:r>
      <w:r w:rsidRPr="00A13CC8">
        <w:rPr>
          <w:rFonts w:ascii="Arial" w:hAnsi="Arial" w:cs="Arial"/>
          <w:vertAlign w:val="superscript"/>
        </w:rPr>
        <w:t>2</w:t>
      </w:r>
      <w:r w:rsidRPr="00A13CC8">
        <w:rPr>
          <w:rFonts w:ascii="Arial" w:hAnsi="Arial" w:cs="Arial"/>
        </w:rPr>
        <w:t>, Boubacar Sarr</w:t>
      </w:r>
      <w:r w:rsidRPr="00A13CC8">
        <w:rPr>
          <w:rFonts w:ascii="Arial" w:hAnsi="Arial" w:cs="Arial"/>
          <w:vertAlign w:val="superscript"/>
        </w:rPr>
        <w:t>2</w:t>
      </w:r>
      <w:r w:rsidRPr="00A13CC8">
        <w:rPr>
          <w:rFonts w:ascii="Arial" w:hAnsi="Arial" w:cs="Arial"/>
        </w:rPr>
        <w:t>, Awa Sane</w:t>
      </w:r>
      <w:r w:rsidRPr="00A13CC8">
        <w:rPr>
          <w:rFonts w:ascii="Arial" w:hAnsi="Arial" w:cs="Arial"/>
          <w:vertAlign w:val="superscript"/>
        </w:rPr>
        <w:t>2</w:t>
      </w:r>
      <w:r w:rsidRPr="00A13CC8">
        <w:rPr>
          <w:rFonts w:ascii="Arial" w:hAnsi="Arial" w:cs="Arial"/>
        </w:rPr>
        <w:t>, Souleymane Badji</w:t>
      </w:r>
      <w:r w:rsidRPr="00A13CC8">
        <w:rPr>
          <w:rFonts w:ascii="Arial" w:hAnsi="Arial" w:cs="Arial"/>
          <w:vertAlign w:val="superscript"/>
        </w:rPr>
        <w:t>2</w:t>
      </w:r>
      <w:r w:rsidRPr="00A13CC8">
        <w:rPr>
          <w:rFonts w:ascii="Arial" w:hAnsi="Arial" w:cs="Arial"/>
        </w:rPr>
        <w:t>, Mass Laye</w:t>
      </w:r>
      <w:r w:rsidRPr="00A13CC8">
        <w:rPr>
          <w:rFonts w:ascii="Arial" w:hAnsi="Arial" w:cs="Arial"/>
          <w:vertAlign w:val="superscript"/>
        </w:rPr>
        <w:t>3</w:t>
      </w:r>
      <w:r w:rsidRPr="00A13CC8">
        <w:rPr>
          <w:rFonts w:ascii="Arial" w:hAnsi="Arial" w:cs="Arial"/>
        </w:rPr>
        <w:t>, Ansumana Sillah</w:t>
      </w:r>
      <w:r w:rsidRPr="00A13CC8">
        <w:rPr>
          <w:rFonts w:ascii="Arial" w:hAnsi="Arial" w:cs="Arial"/>
          <w:vertAlign w:val="superscript"/>
        </w:rPr>
        <w:t>3</w:t>
      </w:r>
      <w:r w:rsidRPr="00A13CC8">
        <w:rPr>
          <w:rFonts w:ascii="Arial" w:hAnsi="Arial" w:cs="Arial"/>
        </w:rPr>
        <w:t xml:space="preserve">, Sarah </w:t>
      </w:r>
      <w:ins w:id="1" w:author=" Sarah Burr" w:date="2013-03-28T09:35:00Z">
        <w:r w:rsidR="00E95D39">
          <w:rPr>
            <w:rFonts w:ascii="Arial" w:hAnsi="Arial" w:cs="Arial"/>
          </w:rPr>
          <w:t xml:space="preserve">E. </w:t>
        </w:r>
      </w:ins>
      <w:r w:rsidRPr="00A13CC8">
        <w:rPr>
          <w:rFonts w:ascii="Arial" w:hAnsi="Arial" w:cs="Arial"/>
        </w:rPr>
        <w:t>Burr</w:t>
      </w:r>
      <w:r w:rsidRPr="00A13CC8">
        <w:rPr>
          <w:rFonts w:ascii="Arial" w:hAnsi="Arial" w:cs="Arial"/>
          <w:vertAlign w:val="superscript"/>
        </w:rPr>
        <w:t>1, 4</w:t>
      </w:r>
      <w:r w:rsidRPr="00A13CC8">
        <w:rPr>
          <w:rFonts w:ascii="Arial" w:hAnsi="Arial" w:cs="Arial"/>
        </w:rPr>
        <w:t>,</w:t>
      </w:r>
      <w:r>
        <w:rPr>
          <w:rFonts w:ascii="Arial" w:hAnsi="Arial" w:cs="Arial"/>
        </w:rPr>
        <w:t xml:space="preserve"> Sarah Polack</w:t>
      </w:r>
      <w:r>
        <w:rPr>
          <w:rFonts w:ascii="Arial" w:hAnsi="Arial" w:cs="Arial"/>
          <w:vertAlign w:val="superscript"/>
        </w:rPr>
        <w:t>1</w:t>
      </w:r>
      <w:r>
        <w:rPr>
          <w:rFonts w:ascii="Arial" w:hAnsi="Arial" w:cs="Arial"/>
        </w:rPr>
        <w:t>,</w:t>
      </w:r>
      <w:r w:rsidRPr="00A13CC8">
        <w:rPr>
          <w:rFonts w:ascii="Arial" w:hAnsi="Arial" w:cs="Arial"/>
        </w:rPr>
        <w:t xml:space="preserve"> David Mabey</w:t>
      </w:r>
      <w:r w:rsidRPr="00A13CC8">
        <w:rPr>
          <w:rFonts w:ascii="Arial" w:hAnsi="Arial" w:cs="Arial"/>
          <w:vertAlign w:val="superscript"/>
        </w:rPr>
        <w:t>1</w:t>
      </w:r>
      <w:r w:rsidRPr="00A13CC8">
        <w:rPr>
          <w:rFonts w:ascii="Arial" w:hAnsi="Arial" w:cs="Arial"/>
        </w:rPr>
        <w:t>, Robin Bailey</w:t>
      </w:r>
      <w:r w:rsidRPr="00A13CC8">
        <w:rPr>
          <w:rFonts w:ascii="Arial" w:hAnsi="Arial" w:cs="Arial"/>
          <w:vertAlign w:val="superscript"/>
        </w:rPr>
        <w:t>1</w:t>
      </w:r>
    </w:p>
    <w:p w:rsidR="002F4D9A" w:rsidRPr="00A13CC8" w:rsidRDefault="002F4D9A" w:rsidP="00A13CC8">
      <w:pPr>
        <w:spacing w:after="0" w:line="240" w:lineRule="auto"/>
        <w:rPr>
          <w:rFonts w:ascii="Arial" w:hAnsi="Arial" w:cs="Arial"/>
        </w:rPr>
      </w:pPr>
    </w:p>
    <w:p w:rsidR="002F4D9A" w:rsidRPr="00A13CC8" w:rsidRDefault="002F4D9A" w:rsidP="00A13CC8">
      <w:pPr>
        <w:spacing w:after="0" w:line="240" w:lineRule="auto"/>
        <w:rPr>
          <w:rFonts w:ascii="Arial" w:hAnsi="Arial" w:cs="Arial"/>
        </w:rPr>
      </w:pPr>
      <w:r w:rsidRPr="00A13CC8">
        <w:rPr>
          <w:rFonts w:ascii="Arial" w:hAnsi="Arial" w:cs="Arial"/>
          <w:vertAlign w:val="superscript"/>
        </w:rPr>
        <w:t xml:space="preserve">1 </w:t>
      </w:r>
      <w:r w:rsidRPr="00A13CC8">
        <w:rPr>
          <w:rFonts w:ascii="Arial" w:hAnsi="Arial" w:cs="Arial"/>
        </w:rPr>
        <w:t>Clinical Research Department, London School of Hygiene &amp; Tropical Medicine, London, UK</w:t>
      </w:r>
    </w:p>
    <w:p w:rsidR="002F4D9A" w:rsidRPr="00A13CC8" w:rsidRDefault="002F4D9A" w:rsidP="00A13CC8">
      <w:pPr>
        <w:autoSpaceDE w:val="0"/>
        <w:autoSpaceDN w:val="0"/>
        <w:adjustRightInd w:val="0"/>
        <w:spacing w:after="0" w:line="240" w:lineRule="auto"/>
        <w:rPr>
          <w:rFonts w:ascii="Arial" w:hAnsi="Arial" w:cs="Arial"/>
          <w:lang w:val="fr-FR"/>
        </w:rPr>
      </w:pPr>
      <w:r w:rsidRPr="00A13CC8">
        <w:rPr>
          <w:rFonts w:ascii="Arial" w:hAnsi="Arial" w:cs="Arial"/>
          <w:vertAlign w:val="superscript"/>
          <w:lang w:val="fr-FR"/>
        </w:rPr>
        <w:t>2</w:t>
      </w:r>
      <w:r w:rsidRPr="00A13CC8">
        <w:rPr>
          <w:rFonts w:ascii="Arial" w:hAnsi="Arial" w:cs="Arial"/>
          <w:lang w:val="fr-FR"/>
        </w:rPr>
        <w:t xml:space="preserve"> Programme National de Lutte Contre la Cécité, Ministère de la Sante, Dakar, Sénégal</w:t>
      </w:r>
    </w:p>
    <w:p w:rsidR="002F4D9A" w:rsidRPr="00A13CC8" w:rsidRDefault="002F4D9A" w:rsidP="00A13CC8">
      <w:pPr>
        <w:autoSpaceDE w:val="0"/>
        <w:autoSpaceDN w:val="0"/>
        <w:adjustRightInd w:val="0"/>
        <w:spacing w:after="0" w:line="240" w:lineRule="auto"/>
        <w:rPr>
          <w:rFonts w:ascii="Arial" w:hAnsi="Arial" w:cs="Arial"/>
        </w:rPr>
      </w:pPr>
      <w:r w:rsidRPr="00A13CC8">
        <w:rPr>
          <w:rFonts w:ascii="Arial" w:hAnsi="Arial" w:cs="Arial"/>
          <w:vertAlign w:val="superscript"/>
        </w:rPr>
        <w:t>3</w:t>
      </w:r>
      <w:r w:rsidRPr="00A13CC8">
        <w:rPr>
          <w:rFonts w:ascii="Arial" w:hAnsi="Arial" w:cs="Arial"/>
        </w:rPr>
        <w:t xml:space="preserve"> National Eye </w:t>
      </w:r>
      <w:del w:id="2" w:author=" Sarah Burr" w:date="2013-03-28T09:35:00Z">
        <w:r w:rsidRPr="00A13CC8" w:rsidDel="00E95D39">
          <w:rPr>
            <w:rFonts w:ascii="Arial" w:hAnsi="Arial" w:cs="Arial"/>
          </w:rPr>
          <w:delText xml:space="preserve">Care </w:delText>
        </w:r>
      </w:del>
      <w:ins w:id="3" w:author=" Sarah Burr" w:date="2013-03-28T09:35:00Z">
        <w:r w:rsidR="00E95D39">
          <w:rPr>
            <w:rFonts w:ascii="Arial" w:hAnsi="Arial" w:cs="Arial"/>
          </w:rPr>
          <w:t>Health</w:t>
        </w:r>
        <w:r w:rsidR="00E95D39" w:rsidRPr="00A13CC8">
          <w:rPr>
            <w:rFonts w:ascii="Arial" w:hAnsi="Arial" w:cs="Arial"/>
          </w:rPr>
          <w:t xml:space="preserve"> </w:t>
        </w:r>
      </w:ins>
      <w:r w:rsidRPr="00A13CC8">
        <w:rPr>
          <w:rFonts w:ascii="Arial" w:hAnsi="Arial" w:cs="Arial"/>
        </w:rPr>
        <w:t>Programme, Ministry of Health</w:t>
      </w:r>
      <w:ins w:id="4" w:author=" Sarah Burr" w:date="2013-03-28T09:35:00Z">
        <w:r w:rsidR="00E95D39">
          <w:rPr>
            <w:rFonts w:ascii="Arial" w:hAnsi="Arial" w:cs="Arial"/>
          </w:rPr>
          <w:t xml:space="preserve"> and </w:t>
        </w:r>
      </w:ins>
      <w:ins w:id="5" w:author=" Sarah Burr" w:date="2013-03-28T09:36:00Z">
        <w:r w:rsidR="00E95D39">
          <w:rPr>
            <w:rFonts w:ascii="Arial" w:hAnsi="Arial" w:cs="Arial"/>
          </w:rPr>
          <w:t>Social</w:t>
        </w:r>
      </w:ins>
      <w:ins w:id="6" w:author=" Sarah Burr" w:date="2013-03-28T09:35:00Z">
        <w:r w:rsidR="00E95D39">
          <w:rPr>
            <w:rFonts w:ascii="Arial" w:hAnsi="Arial" w:cs="Arial"/>
          </w:rPr>
          <w:t xml:space="preserve"> Welfare</w:t>
        </w:r>
      </w:ins>
      <w:r w:rsidRPr="00A13CC8">
        <w:rPr>
          <w:rFonts w:ascii="Arial" w:hAnsi="Arial" w:cs="Arial"/>
        </w:rPr>
        <w:t xml:space="preserve">, </w:t>
      </w:r>
      <w:del w:id="7" w:author=" Sarah Burr" w:date="2013-03-28T09:36:00Z">
        <w:r w:rsidRPr="00A13CC8" w:rsidDel="00E95D39">
          <w:rPr>
            <w:rFonts w:ascii="Arial" w:hAnsi="Arial" w:cs="Arial"/>
          </w:rPr>
          <w:delText>Banjul</w:delText>
        </w:r>
      </w:del>
      <w:ins w:id="8" w:author=" Sarah Burr" w:date="2013-03-28T09:36:00Z">
        <w:r w:rsidR="00E95D39">
          <w:rPr>
            <w:rFonts w:ascii="Arial" w:hAnsi="Arial" w:cs="Arial"/>
          </w:rPr>
          <w:t>Kanifing</w:t>
        </w:r>
      </w:ins>
      <w:r w:rsidRPr="00A13CC8">
        <w:rPr>
          <w:rFonts w:ascii="Arial" w:hAnsi="Arial" w:cs="Arial"/>
        </w:rPr>
        <w:t>, The Gambia</w:t>
      </w:r>
    </w:p>
    <w:p w:rsidR="002F4D9A" w:rsidRPr="00A13CC8" w:rsidRDefault="002F4D9A" w:rsidP="00A13CC8">
      <w:pPr>
        <w:autoSpaceDE w:val="0"/>
        <w:autoSpaceDN w:val="0"/>
        <w:adjustRightInd w:val="0"/>
        <w:spacing w:after="0" w:line="240" w:lineRule="auto"/>
        <w:rPr>
          <w:rFonts w:ascii="Arial" w:hAnsi="Arial" w:cs="Arial"/>
        </w:rPr>
      </w:pPr>
      <w:r w:rsidRPr="00A13CC8">
        <w:rPr>
          <w:rFonts w:ascii="Arial" w:hAnsi="Arial" w:cs="Arial"/>
          <w:vertAlign w:val="superscript"/>
        </w:rPr>
        <w:t>4</w:t>
      </w:r>
      <w:r w:rsidRPr="00A13CC8">
        <w:rPr>
          <w:rFonts w:ascii="Arial" w:hAnsi="Arial" w:cs="Arial"/>
        </w:rPr>
        <w:t xml:space="preserve"> </w:t>
      </w:r>
      <w:ins w:id="9" w:author=" Sarah Burr" w:date="2013-03-28T09:36:00Z">
        <w:r w:rsidR="006F56A9">
          <w:rPr>
            <w:rFonts w:ascii="Arial" w:hAnsi="Arial" w:cs="Arial"/>
          </w:rPr>
          <w:t xml:space="preserve">Disease Control and Elimination Theme, </w:t>
        </w:r>
      </w:ins>
      <w:r w:rsidRPr="00A13CC8">
        <w:rPr>
          <w:rFonts w:ascii="Arial" w:hAnsi="Arial" w:cs="Arial"/>
        </w:rPr>
        <w:t xml:space="preserve">Medical Research Council </w:t>
      </w:r>
      <w:del w:id="10" w:author=" Sarah Burr" w:date="2013-03-28T09:36:00Z">
        <w:r w:rsidRPr="00A13CC8" w:rsidDel="006F56A9">
          <w:rPr>
            <w:rFonts w:ascii="Arial" w:hAnsi="Arial" w:cs="Arial"/>
          </w:rPr>
          <w:delText>Laboratories</w:delText>
        </w:r>
      </w:del>
      <w:ins w:id="11" w:author=" Sarah Burr" w:date="2013-03-28T09:36:00Z">
        <w:r w:rsidR="006F56A9">
          <w:rPr>
            <w:rFonts w:ascii="Arial" w:hAnsi="Arial" w:cs="Arial"/>
          </w:rPr>
          <w:t>Unit, The Gambia</w:t>
        </w:r>
      </w:ins>
      <w:r w:rsidRPr="00A13CC8">
        <w:rPr>
          <w:rFonts w:ascii="Arial" w:hAnsi="Arial" w:cs="Arial"/>
        </w:rPr>
        <w:t>, Fajara, Banjul, The Gambia</w:t>
      </w:r>
    </w:p>
    <w:p w:rsidR="002F4D9A" w:rsidRPr="00A13CC8" w:rsidRDefault="002F4D9A" w:rsidP="00A13CC8">
      <w:pPr>
        <w:autoSpaceDE w:val="0"/>
        <w:autoSpaceDN w:val="0"/>
        <w:adjustRightInd w:val="0"/>
        <w:spacing w:after="0" w:line="240" w:lineRule="auto"/>
        <w:rPr>
          <w:rFonts w:ascii="Arial" w:hAnsi="Arial" w:cs="Arial"/>
        </w:rPr>
      </w:pPr>
    </w:p>
    <w:p w:rsidR="002F4D9A" w:rsidRDefault="002F4D9A" w:rsidP="00A13CC8">
      <w:pPr>
        <w:autoSpaceDE w:val="0"/>
        <w:autoSpaceDN w:val="0"/>
        <w:adjustRightInd w:val="0"/>
        <w:spacing w:after="0" w:line="240" w:lineRule="auto"/>
        <w:rPr>
          <w:rFonts w:ascii="Arial" w:hAnsi="Arial" w:cs="Arial"/>
          <w:b/>
          <w:bCs/>
        </w:rPr>
      </w:pPr>
      <w:r w:rsidRPr="00A13CC8">
        <w:rPr>
          <w:rFonts w:ascii="Arial" w:hAnsi="Arial" w:cs="Arial"/>
          <w:b/>
          <w:bCs/>
        </w:rPr>
        <w:t>ABSTRACT:</w:t>
      </w:r>
    </w:p>
    <w:p w:rsidR="002F4D9A" w:rsidRPr="00C641A1" w:rsidRDefault="002F4D9A" w:rsidP="00A13CC8">
      <w:pPr>
        <w:autoSpaceDE w:val="0"/>
        <w:autoSpaceDN w:val="0"/>
        <w:adjustRightInd w:val="0"/>
        <w:spacing w:after="0" w:line="240" w:lineRule="auto"/>
        <w:rPr>
          <w:rFonts w:ascii="Arial" w:hAnsi="Arial" w:cs="Arial"/>
          <w:b/>
          <w:bCs/>
          <w:i/>
          <w:iCs/>
        </w:rPr>
      </w:pPr>
      <w:r w:rsidRPr="00C641A1">
        <w:rPr>
          <w:rFonts w:ascii="Arial" w:hAnsi="Arial" w:cs="Arial"/>
          <w:b/>
          <w:bCs/>
          <w:i/>
          <w:iCs/>
        </w:rPr>
        <w:t>Introduction:</w:t>
      </w:r>
    </w:p>
    <w:p w:rsidR="002F4D9A" w:rsidRPr="00C641A1" w:rsidRDefault="002F4D9A" w:rsidP="00A13CC8">
      <w:pPr>
        <w:autoSpaceDE w:val="0"/>
        <w:autoSpaceDN w:val="0"/>
        <w:adjustRightInd w:val="0"/>
        <w:spacing w:after="0" w:line="240" w:lineRule="auto"/>
        <w:rPr>
          <w:rFonts w:ascii="Arial" w:hAnsi="Arial" w:cs="Arial"/>
          <w:b/>
          <w:bCs/>
          <w:i/>
          <w:iCs/>
        </w:rPr>
      </w:pPr>
      <w:r w:rsidRPr="00C641A1">
        <w:rPr>
          <w:rFonts w:ascii="Arial" w:hAnsi="Arial" w:cs="Arial"/>
          <w:b/>
          <w:bCs/>
          <w:i/>
          <w:iCs/>
        </w:rPr>
        <w:t>Methods:</w:t>
      </w:r>
    </w:p>
    <w:p w:rsidR="002F4D9A" w:rsidRPr="00C641A1" w:rsidRDefault="002F4D9A" w:rsidP="00A13CC8">
      <w:pPr>
        <w:autoSpaceDE w:val="0"/>
        <w:autoSpaceDN w:val="0"/>
        <w:adjustRightInd w:val="0"/>
        <w:spacing w:after="0" w:line="240" w:lineRule="auto"/>
        <w:rPr>
          <w:rFonts w:ascii="Arial" w:hAnsi="Arial" w:cs="Arial"/>
          <w:b/>
          <w:bCs/>
          <w:i/>
          <w:iCs/>
        </w:rPr>
      </w:pPr>
      <w:r w:rsidRPr="00C641A1">
        <w:rPr>
          <w:rFonts w:ascii="Arial" w:hAnsi="Arial" w:cs="Arial"/>
          <w:b/>
          <w:bCs/>
          <w:i/>
          <w:iCs/>
        </w:rPr>
        <w:t>Results:</w:t>
      </w:r>
    </w:p>
    <w:p w:rsidR="002F4D9A" w:rsidRPr="00C641A1" w:rsidRDefault="002F4D9A" w:rsidP="00A13CC8">
      <w:pPr>
        <w:autoSpaceDE w:val="0"/>
        <w:autoSpaceDN w:val="0"/>
        <w:adjustRightInd w:val="0"/>
        <w:spacing w:after="0" w:line="240" w:lineRule="auto"/>
        <w:rPr>
          <w:rFonts w:ascii="Arial" w:hAnsi="Arial" w:cs="Arial"/>
          <w:b/>
          <w:bCs/>
          <w:i/>
          <w:iCs/>
        </w:rPr>
      </w:pPr>
      <w:r w:rsidRPr="00C641A1">
        <w:rPr>
          <w:rFonts w:ascii="Arial" w:hAnsi="Arial" w:cs="Arial"/>
          <w:b/>
          <w:bCs/>
          <w:i/>
          <w:iCs/>
        </w:rPr>
        <w:t>Discussion/Conclusion:</w:t>
      </w:r>
    </w:p>
    <w:p w:rsidR="002F4D9A" w:rsidRPr="00A13CC8" w:rsidRDefault="002F4D9A" w:rsidP="00A13CC8">
      <w:pPr>
        <w:autoSpaceDE w:val="0"/>
        <w:autoSpaceDN w:val="0"/>
        <w:adjustRightInd w:val="0"/>
        <w:spacing w:after="0" w:line="240" w:lineRule="auto"/>
        <w:rPr>
          <w:rFonts w:ascii="Arial" w:hAnsi="Arial" w:cs="Arial"/>
          <w:b/>
          <w:bCs/>
        </w:rPr>
      </w:pPr>
    </w:p>
    <w:p w:rsidR="002F4D9A" w:rsidRPr="00A13CC8" w:rsidRDefault="002F4D9A" w:rsidP="00A13CC8">
      <w:pPr>
        <w:autoSpaceDE w:val="0"/>
        <w:autoSpaceDN w:val="0"/>
        <w:adjustRightInd w:val="0"/>
        <w:spacing w:after="0" w:line="240" w:lineRule="auto"/>
        <w:rPr>
          <w:rFonts w:ascii="Arial" w:hAnsi="Arial" w:cs="Arial"/>
          <w:b/>
          <w:bCs/>
        </w:rPr>
      </w:pPr>
      <w:r w:rsidRPr="00A13CC8">
        <w:rPr>
          <w:rFonts w:ascii="Arial" w:hAnsi="Arial" w:cs="Arial"/>
          <w:b/>
          <w:bCs/>
        </w:rPr>
        <w:t>INTRODUCTION:</w:t>
      </w:r>
    </w:p>
    <w:p w:rsidR="002F4D9A" w:rsidRPr="00A13CC8" w:rsidRDefault="002F4D9A" w:rsidP="00A13CC8">
      <w:pPr>
        <w:autoSpaceDE w:val="0"/>
        <w:autoSpaceDN w:val="0"/>
        <w:adjustRightInd w:val="0"/>
        <w:spacing w:after="0" w:line="240" w:lineRule="auto"/>
        <w:jc w:val="both"/>
        <w:rPr>
          <w:rFonts w:ascii="Arial" w:hAnsi="Arial" w:cs="Arial"/>
        </w:rPr>
      </w:pPr>
      <w:r w:rsidRPr="00A13CC8">
        <w:rPr>
          <w:rFonts w:ascii="Arial" w:hAnsi="Arial" w:cs="Arial"/>
        </w:rPr>
        <w:t xml:space="preserve">The last national survey of trachoma in Senegal showed that 10.8% of children aged less than 10 years had active trachoma, 2.6% of women aged over 14 years had trichiasis, and 1.4% of women aged more than 14 years had corneal opacity </w:t>
      </w:r>
      <w:commentRangeStart w:id="12"/>
      <w:r w:rsidR="004E1BFA">
        <w:rPr>
          <w:rFonts w:ascii="Arial" w:hAnsi="Arial" w:cs="Arial"/>
        </w:rPr>
        <w:fldChar w:fldCharType="begin"/>
      </w:r>
      <w:r>
        <w:rPr>
          <w:rFonts w:ascii="Arial" w:hAnsi="Arial" w:cs="Arial"/>
        </w:rPr>
        <w:instrText xml:space="preserve"> ADDIN EN.CITE &lt;EndNote&gt;&lt;Cite&gt;&lt;Author&gt;Saal&lt;/Author&gt;&lt;Year&gt;2003&lt;/Year&gt;&lt;RecNum&gt;326&lt;/RecNum&gt;&lt;record&gt;&lt;rec-number&gt;326&lt;/rec-number&gt;&lt;foreign-keys&gt;&lt;key app="EN" db-id="t09frttaldr5axe9f0ovw0sp5z9avwv5xaa5"&gt;326&lt;/key&gt;&lt;/foreign-keys&gt;&lt;ref-type name="Journal Article"&gt;17&lt;/ref-type&gt;&lt;contributors&gt;&lt;authors&gt;&lt;author&gt;Saal, M. B.&lt;/author&gt;&lt;author&gt;Schemann, J. F.&lt;/author&gt;&lt;author&gt;Saar, B.&lt;/author&gt;&lt;author&gt;Faye, M.&lt;/author&gt;&lt;author&gt;Momo, G.&lt;/author&gt;&lt;author&gt;Mariotti, S.&lt;/author&gt;&lt;author&gt;Negrel, A. D.&lt;/author&gt;&lt;/authors&gt;&lt;/contributors&gt;&lt;auth-address&gt;L&amp;apos;Institut d&amp;apos;Ophtalmologie Tropicale de l&amp;apos;Afrique (IOTA), Bamako, Mali.&lt;/auth-address&gt;&lt;titles&gt;&lt;title&gt;[Trachoma in Senegal: results of a national survey]&lt;/title&gt;&lt;secondary-title&gt;Med Trop (Mars)&lt;/secondary-title&gt;&lt;/titles&gt;&lt;periodical&gt;&lt;full-title&gt;Med Trop (Mars)&lt;/full-title&gt;&lt;/periodical&gt;&lt;pages&gt;53-9&lt;/pages&gt;&lt;volume&gt;63&lt;/volume&gt;&lt;number&gt;1&lt;/number&gt;&lt;keywords&gt;&lt;keyword&gt;Adolescent&lt;/keyword&gt;&lt;keyword&gt;Adult&lt;/keyword&gt;&lt;keyword&gt;Age Factors&lt;/keyword&gt;&lt;keyword&gt;Aged&lt;/keyword&gt;&lt;keyword&gt;Child&lt;/keyword&gt;&lt;keyword&gt;Child, Preschool&lt;/keyword&gt;&lt;keyword&gt;English Abstract&lt;/keyword&gt;&lt;keyword&gt;Female&lt;/keyword&gt;&lt;keyword&gt;Health Surveys&lt;/keyword&gt;&lt;keyword&gt;Humans&lt;/keyword&gt;&lt;keyword&gt;Infant&lt;/keyword&gt;&lt;keyword&gt;Infant, Newborn&lt;/keyword&gt;&lt;keyword&gt;Male&lt;/keyword&gt;&lt;keyword&gt;Middle Aged&lt;/keyword&gt;&lt;keyword&gt;Research Support, Non-U.S. Gov&amp;apos;t&lt;/keyword&gt;&lt;keyword&gt;Senegal/epidemiology&lt;/keyword&gt;&lt;keyword&gt;Sex Factors&lt;/keyword&gt;&lt;keyword&gt;Trachoma/ epidemiology/surgery&lt;/keyword&gt;&lt;/keywords&gt;&lt;dates&gt;&lt;year&gt;2003&lt;/year&gt;&lt;/dates&gt;&lt;isbn&gt;0025-682X (Print)&lt;/isbn&gt;&lt;accession-num&gt;12891751&lt;/accession-num&gt;&lt;urls&gt;&lt;/urls&gt;&lt;/record&gt;&lt;/Cite&gt;&lt;/EndNote&gt;</w:instrText>
      </w:r>
      <w:r w:rsidR="004E1BFA">
        <w:rPr>
          <w:rFonts w:ascii="Arial" w:hAnsi="Arial" w:cs="Arial"/>
        </w:rPr>
        <w:fldChar w:fldCharType="separate"/>
      </w:r>
      <w:r w:rsidRPr="00A13CC8">
        <w:rPr>
          <w:rFonts w:ascii="Arial" w:hAnsi="Arial" w:cs="Arial"/>
          <w:noProof/>
        </w:rPr>
        <w:t>(</w:t>
      </w:r>
      <w:hyperlink w:anchor="_ENREF_8" w:tooltip="Saal, 2003 #326" w:history="1">
        <w:r w:rsidRPr="00A13CC8">
          <w:rPr>
            <w:rFonts w:ascii="Arial" w:hAnsi="Arial" w:cs="Arial"/>
            <w:noProof/>
          </w:rPr>
          <w:t>Saal et al., 2003</w:t>
        </w:r>
      </w:hyperlink>
      <w:r w:rsidRPr="00A13CC8">
        <w:rPr>
          <w:rFonts w:ascii="Arial" w:hAnsi="Arial" w:cs="Arial"/>
          <w:noProof/>
        </w:rPr>
        <w:t>)</w:t>
      </w:r>
      <w:r w:rsidR="004E1BFA">
        <w:rPr>
          <w:rFonts w:ascii="Arial" w:hAnsi="Arial" w:cs="Arial"/>
        </w:rPr>
        <w:fldChar w:fldCharType="end"/>
      </w:r>
      <w:commentRangeEnd w:id="12"/>
      <w:r w:rsidR="00E97A8F">
        <w:rPr>
          <w:rStyle w:val="CommentReference"/>
        </w:rPr>
        <w:commentReference w:id="12"/>
      </w:r>
      <w:r w:rsidRPr="00A13CC8">
        <w:rPr>
          <w:rFonts w:ascii="Arial" w:hAnsi="Arial" w:cs="Arial"/>
        </w:rPr>
        <w:t xml:space="preserve">. </w:t>
      </w:r>
    </w:p>
    <w:p w:rsidR="002F4D9A" w:rsidRPr="00A13CC8" w:rsidRDefault="002F4D9A" w:rsidP="00A13CC8">
      <w:pPr>
        <w:autoSpaceDE w:val="0"/>
        <w:autoSpaceDN w:val="0"/>
        <w:adjustRightInd w:val="0"/>
        <w:spacing w:after="0" w:line="240" w:lineRule="auto"/>
        <w:jc w:val="both"/>
        <w:rPr>
          <w:rFonts w:ascii="Arial" w:hAnsi="Arial" w:cs="Arial"/>
        </w:rPr>
      </w:pPr>
    </w:p>
    <w:p w:rsidR="002F4D9A" w:rsidRPr="00A13CC8" w:rsidRDefault="002F4D9A" w:rsidP="00A13CC8">
      <w:pPr>
        <w:autoSpaceDE w:val="0"/>
        <w:autoSpaceDN w:val="0"/>
        <w:adjustRightInd w:val="0"/>
        <w:spacing w:after="0" w:line="240" w:lineRule="auto"/>
        <w:jc w:val="both"/>
        <w:rPr>
          <w:rFonts w:ascii="Arial" w:hAnsi="Arial" w:cs="Arial"/>
        </w:rPr>
      </w:pPr>
      <w:r w:rsidRPr="00A13CC8">
        <w:rPr>
          <w:rFonts w:ascii="Arial" w:hAnsi="Arial" w:cs="Arial"/>
        </w:rPr>
        <w:t xml:space="preserve">The World Health Organization (WHO) recommends the SAFE strategy for trachoma control: </w:t>
      </w:r>
      <w:r w:rsidRPr="00A13CC8">
        <w:rPr>
          <w:rFonts w:ascii="Arial" w:hAnsi="Arial" w:cs="Arial"/>
          <w:b/>
          <w:bCs/>
        </w:rPr>
        <w:t>S</w:t>
      </w:r>
      <w:r w:rsidRPr="00A13CC8">
        <w:rPr>
          <w:rFonts w:ascii="Arial" w:hAnsi="Arial" w:cs="Arial"/>
        </w:rPr>
        <w:t xml:space="preserve">urgery for trichiasis, </w:t>
      </w:r>
      <w:r w:rsidRPr="00A13CC8">
        <w:rPr>
          <w:rFonts w:ascii="Arial" w:hAnsi="Arial" w:cs="Arial"/>
          <w:b/>
          <w:bCs/>
        </w:rPr>
        <w:t>A</w:t>
      </w:r>
      <w:r w:rsidRPr="00A13CC8">
        <w:rPr>
          <w:rFonts w:ascii="Arial" w:hAnsi="Arial" w:cs="Arial"/>
        </w:rPr>
        <w:t xml:space="preserve">ntibiotics to treat active disease, </w:t>
      </w:r>
      <w:r w:rsidRPr="00A13CC8">
        <w:rPr>
          <w:rFonts w:ascii="Arial" w:hAnsi="Arial" w:cs="Arial"/>
          <w:b/>
          <w:bCs/>
        </w:rPr>
        <w:t>F</w:t>
      </w:r>
      <w:r w:rsidRPr="00A13CC8">
        <w:rPr>
          <w:rFonts w:ascii="Arial" w:hAnsi="Arial" w:cs="Arial"/>
        </w:rPr>
        <w:t xml:space="preserve">ace washing and </w:t>
      </w:r>
      <w:r w:rsidRPr="00A13CC8">
        <w:rPr>
          <w:rFonts w:ascii="Arial" w:hAnsi="Arial" w:cs="Arial"/>
          <w:b/>
          <w:bCs/>
        </w:rPr>
        <w:t>E</w:t>
      </w:r>
      <w:r w:rsidRPr="00A13CC8">
        <w:rPr>
          <w:rFonts w:ascii="Arial" w:hAnsi="Arial" w:cs="Arial"/>
        </w:rPr>
        <w:t xml:space="preserve">nvironmental improvement. The WHO recommends that any trichiasis case should be operated, but that surgery should be prioritised in communities where the prevalence is &gt;0.1%. Districts and communities with a  follicular trachoma (TF) prevalence of ≥10% in 1-9 year-olds should receive </w:t>
      </w:r>
      <w:del w:id="13" w:author=" Sarah Burr" w:date="2013-03-28T09:37:00Z">
        <w:r w:rsidRPr="00A13CC8" w:rsidDel="00E97A8F">
          <w:rPr>
            <w:rFonts w:ascii="Arial" w:hAnsi="Arial" w:cs="Arial"/>
          </w:rPr>
          <w:delText xml:space="preserve">annual </w:delText>
        </w:r>
      </w:del>
      <w:r w:rsidRPr="00A13CC8">
        <w:rPr>
          <w:rFonts w:ascii="Arial" w:hAnsi="Arial" w:cs="Arial"/>
        </w:rPr>
        <w:t xml:space="preserve">mass antibiotic treat annually for 3 years, before re-assessing the prevalence to determine whether treatment can be discontinued (when TF prevalence in 1-9 year-olds falls &lt;5%). Facial cleanliness and environmental improvement should be implemented in communities with a TF prevalence in 1-9 year-olds &gt;5% </w:t>
      </w:r>
      <w:r w:rsidR="004E1BFA">
        <w:rPr>
          <w:rFonts w:ascii="Arial" w:hAnsi="Arial" w:cs="Arial"/>
        </w:rPr>
        <w:fldChar w:fldCharType="begin"/>
      </w:r>
      <w:r>
        <w:rPr>
          <w:rFonts w:ascii="Arial" w:hAnsi="Arial" w:cs="Arial"/>
        </w:rPr>
        <w:instrText xml:space="preserve"> ADDIN EN.CITE &lt;EndNote&gt;&lt;Cite&gt;&lt;Author&gt;WHO&lt;/Author&gt;&lt;Year&gt;2006&lt;/Year&gt;&lt;RecNum&gt;329&lt;/RecNum&gt;&lt;record&gt;&lt;rec-number&gt;329&lt;/rec-number&gt;&lt;foreign-keys&gt;&lt;key app="EN" db-id="t09frttaldr5axe9f0ovw0sp5z9avwv5xaa5"&gt;329&lt;/key&gt;&lt;/foreign-keys&gt;&lt;ref-type name="Report"&gt;27&lt;/ref-type&gt;&lt;contributors&gt;&lt;authors&gt;&lt;author&gt;WHO&lt;/author&gt;&lt;/authors&gt;&lt;/contributors&gt;&lt;titles&gt;&lt;title&gt;Trachoma control - a guide for programme managers&lt;/title&gt;&lt;/titles&gt;&lt;dates&gt;&lt;year&gt;2006&lt;/year&gt;&lt;/dates&gt;&lt;pub-location&gt;Geneva, Switzerland&lt;/pub-location&gt;&lt;publisher&gt;World Health Organization&lt;/publisher&gt;&lt;urls&gt;&lt;/urls&gt;&lt;/record&gt;&lt;/Cite&gt;&lt;/EndNote&gt;</w:instrText>
      </w:r>
      <w:r w:rsidR="004E1BFA">
        <w:rPr>
          <w:rFonts w:ascii="Arial" w:hAnsi="Arial" w:cs="Arial"/>
        </w:rPr>
        <w:fldChar w:fldCharType="separate"/>
      </w:r>
      <w:r w:rsidRPr="00A13CC8">
        <w:rPr>
          <w:rFonts w:ascii="Arial" w:hAnsi="Arial" w:cs="Arial"/>
          <w:noProof/>
        </w:rPr>
        <w:t>(</w:t>
      </w:r>
      <w:hyperlink w:anchor="_ENREF_12" w:tooltip="WHO, 2006 #329" w:history="1">
        <w:r w:rsidRPr="00A13CC8">
          <w:rPr>
            <w:rFonts w:ascii="Arial" w:hAnsi="Arial" w:cs="Arial"/>
            <w:noProof/>
          </w:rPr>
          <w:t>WHO, 2006</w:t>
        </w:r>
      </w:hyperlink>
      <w:r w:rsidRPr="00A13CC8">
        <w:rPr>
          <w:rFonts w:ascii="Arial" w:hAnsi="Arial" w:cs="Arial"/>
          <w:noProof/>
        </w:rPr>
        <w:t>)</w:t>
      </w:r>
      <w:r w:rsidR="004E1BFA">
        <w:rPr>
          <w:rFonts w:ascii="Arial" w:hAnsi="Arial" w:cs="Arial"/>
        </w:rPr>
        <w:fldChar w:fldCharType="end"/>
      </w:r>
      <w:r w:rsidRPr="00A13CC8">
        <w:rPr>
          <w:rFonts w:ascii="Arial" w:hAnsi="Arial" w:cs="Arial"/>
        </w:rPr>
        <w:t>.</w:t>
      </w:r>
    </w:p>
    <w:p w:rsidR="002F4D9A" w:rsidRPr="00A13CC8" w:rsidRDefault="002F4D9A" w:rsidP="00A13CC8">
      <w:pPr>
        <w:autoSpaceDE w:val="0"/>
        <w:autoSpaceDN w:val="0"/>
        <w:adjustRightInd w:val="0"/>
        <w:spacing w:after="0" w:line="240" w:lineRule="auto"/>
        <w:jc w:val="both"/>
        <w:rPr>
          <w:rFonts w:ascii="Arial" w:hAnsi="Arial" w:cs="Arial"/>
        </w:rPr>
      </w:pPr>
    </w:p>
    <w:p w:rsidR="002F4D9A" w:rsidRPr="00A13CC8" w:rsidRDefault="002F4D9A" w:rsidP="00A13CC8">
      <w:pPr>
        <w:autoSpaceDE w:val="0"/>
        <w:autoSpaceDN w:val="0"/>
        <w:adjustRightInd w:val="0"/>
        <w:spacing w:after="0" w:line="240" w:lineRule="auto"/>
        <w:jc w:val="both"/>
        <w:rPr>
          <w:rFonts w:ascii="Arial" w:hAnsi="Arial" w:cs="Arial"/>
        </w:rPr>
      </w:pPr>
      <w:r w:rsidRPr="00A13CC8">
        <w:rPr>
          <w:rFonts w:ascii="Arial" w:hAnsi="Arial" w:cs="Arial"/>
        </w:rPr>
        <w:t xml:space="preserve">The Casamance region of Senegal, which is located </w:t>
      </w:r>
      <w:r>
        <w:rPr>
          <w:rFonts w:ascii="Arial" w:hAnsi="Arial" w:cs="Arial"/>
        </w:rPr>
        <w:t xml:space="preserve">south of </w:t>
      </w:r>
      <w:r w:rsidRPr="00A13CC8">
        <w:rPr>
          <w:rFonts w:ascii="Arial" w:hAnsi="Arial" w:cs="Arial"/>
        </w:rPr>
        <w:t>The Gambia (Figure 1), was not included in the national trachoma survey, and the SAFE strategy interventions have not been specifically implemented</w:t>
      </w:r>
      <w:r>
        <w:rPr>
          <w:rFonts w:ascii="Arial" w:hAnsi="Arial" w:cs="Arial"/>
        </w:rPr>
        <w:t xml:space="preserve"> there</w:t>
      </w:r>
      <w:r w:rsidRPr="00A13CC8">
        <w:rPr>
          <w:rFonts w:ascii="Arial" w:hAnsi="Arial" w:cs="Arial"/>
        </w:rPr>
        <w:t xml:space="preserve">. </w:t>
      </w:r>
      <w:commentRangeStart w:id="14"/>
      <w:r w:rsidRPr="00A13CC8">
        <w:rPr>
          <w:rFonts w:ascii="Arial" w:hAnsi="Arial" w:cs="Arial"/>
        </w:rPr>
        <w:t xml:space="preserve">It has been suggested that re-emergence of trachoma in The Gambia may be due to re-infection from Senegal </w:t>
      </w:r>
      <w:r w:rsidR="004E1BFA">
        <w:rPr>
          <w:rFonts w:ascii="Arial" w:hAnsi="Arial" w:cs="Arial"/>
        </w:rPr>
        <w:fldChar w:fldCharType="begin">
          <w:fldData xml:space="preserve">PEVuZE5vdGU+PENpdGU+PEF1dGhvcj5CdXJ0b248L0F1dGhvcj48WWVhcj4yMDA1PC9ZZWFyPjxS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</w:fldData>
        </w:fldChar>
      </w:r>
      <w:r>
        <w:rPr>
          <w:rFonts w:ascii="Arial" w:hAnsi="Arial" w:cs="Arial"/>
        </w:rPr>
        <w:instrText xml:space="preserve"> ADDIN EN.CITE </w:instrText>
      </w:r>
      <w:r w:rsidR="004E1BFA">
        <w:rPr>
          <w:rFonts w:ascii="Arial" w:hAnsi="Arial" w:cs="Arial"/>
        </w:rPr>
        <w:fldChar w:fldCharType="begin">
          <w:fldData xml:space="preserve">PEVuZE5vdGU+PENpdGU+PEF1dGhvcj5CdXJ0b248L0F1dGhvcj48WWVhcj4yMDA1PC9ZZWFyPjxS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</w:fldData>
        </w:fldChar>
      </w:r>
      <w:r>
        <w:rPr>
          <w:rFonts w:ascii="Arial" w:hAnsi="Arial" w:cs="Arial"/>
        </w:rPr>
        <w:instrText xml:space="preserve"> ADDIN EN.CITE.DATA </w:instrText>
      </w:r>
      <w:r w:rsidR="004E1BFA">
        <w:rPr>
          <w:rFonts w:ascii="Arial" w:hAnsi="Arial" w:cs="Arial"/>
        </w:rPr>
      </w:r>
      <w:r w:rsidR="004E1BFA">
        <w:rPr>
          <w:rFonts w:ascii="Arial" w:hAnsi="Arial" w:cs="Arial"/>
        </w:rPr>
        <w:fldChar w:fldCharType="end"/>
      </w:r>
      <w:r w:rsidR="004E1BFA">
        <w:rPr>
          <w:rFonts w:ascii="Arial" w:hAnsi="Arial" w:cs="Arial"/>
        </w:rPr>
      </w:r>
      <w:r w:rsidR="004E1BFA">
        <w:rPr>
          <w:rFonts w:ascii="Arial" w:hAnsi="Arial" w:cs="Arial"/>
        </w:rPr>
        <w:fldChar w:fldCharType="separate"/>
      </w:r>
      <w:r w:rsidRPr="00A13CC8">
        <w:rPr>
          <w:rFonts w:ascii="Arial" w:hAnsi="Arial" w:cs="Arial"/>
          <w:noProof/>
        </w:rPr>
        <w:t>(</w:t>
      </w:r>
      <w:hyperlink w:anchor="_ENREF_1" w:tooltip="Burton, 2005 #44" w:history="1">
        <w:r w:rsidRPr="00A13CC8">
          <w:rPr>
            <w:rFonts w:ascii="Arial" w:hAnsi="Arial" w:cs="Arial"/>
            <w:noProof/>
          </w:rPr>
          <w:t>Burton et al., 2005</w:t>
        </w:r>
      </w:hyperlink>
      <w:r w:rsidRPr="00A13CC8">
        <w:rPr>
          <w:rFonts w:ascii="Arial" w:hAnsi="Arial" w:cs="Arial"/>
          <w:noProof/>
        </w:rPr>
        <w:t xml:space="preserve">, </w:t>
      </w:r>
      <w:hyperlink w:anchor="_ENREF_6" w:tooltip="Harding-Esch, 2008 #897" w:history="1">
        <w:r w:rsidRPr="00A13CC8">
          <w:rPr>
            <w:rFonts w:ascii="Arial" w:hAnsi="Arial" w:cs="Arial"/>
            <w:noProof/>
          </w:rPr>
          <w:t>Harding-Esch et al., 2008</w:t>
        </w:r>
      </w:hyperlink>
      <w:r w:rsidRPr="00A13CC8">
        <w:rPr>
          <w:rFonts w:ascii="Arial" w:hAnsi="Arial" w:cs="Arial"/>
          <w:noProof/>
        </w:rPr>
        <w:t>)</w:t>
      </w:r>
      <w:r w:rsidR="004E1BFA">
        <w:rPr>
          <w:rFonts w:ascii="Arial" w:hAnsi="Arial" w:cs="Arial"/>
        </w:rPr>
        <w:fldChar w:fldCharType="end"/>
      </w:r>
      <w:r w:rsidRPr="00A13CC8">
        <w:rPr>
          <w:rFonts w:ascii="Arial" w:hAnsi="Arial" w:cs="Arial"/>
        </w:rPr>
        <w:t xml:space="preserve">. </w:t>
      </w:r>
      <w:commentRangeEnd w:id="14"/>
      <w:r w:rsidR="00E97A8F">
        <w:rPr>
          <w:rStyle w:val="CommentReference"/>
        </w:rPr>
        <w:commentReference w:id="14"/>
      </w:r>
      <w:r w:rsidRPr="00A13CC8">
        <w:rPr>
          <w:rFonts w:ascii="Arial" w:hAnsi="Arial" w:cs="Arial"/>
        </w:rPr>
        <w:t xml:space="preserve">A prevalence survey in the Casamance region was needed so that the Senegalese National Eye Care Programme (NECP) could plan its trachoma control activities (number of trichiasis operations, requirements for mass antibiotic treatment, and whether hygiene and sanitation interventions are needed). Similarly, in order to determine whether interventions to improve the population’s visual acuity (VA), and potentially avoidable </w:t>
      </w:r>
      <w:ins w:id="15" w:author=" Sarah Burr" w:date="2013-03-28T09:38:00Z">
        <w:r w:rsidR="0078724A">
          <w:rPr>
            <w:rFonts w:ascii="Arial" w:hAnsi="Arial" w:cs="Arial"/>
          </w:rPr>
          <w:t xml:space="preserve">causes of </w:t>
        </w:r>
      </w:ins>
      <w:r w:rsidRPr="00A13CC8">
        <w:rPr>
          <w:rFonts w:ascii="Arial" w:hAnsi="Arial" w:cs="Arial"/>
        </w:rPr>
        <w:t>blindness, are required, an assessment of VA in the Casamance region was also deemed important.</w:t>
      </w:r>
    </w:p>
    <w:p w:rsidR="002F4D9A" w:rsidRPr="00A13CC8" w:rsidRDefault="002F4D9A" w:rsidP="00A13CC8">
      <w:pPr>
        <w:autoSpaceDE w:val="0"/>
        <w:autoSpaceDN w:val="0"/>
        <w:adjustRightInd w:val="0"/>
        <w:spacing w:after="0" w:line="240" w:lineRule="auto"/>
        <w:jc w:val="both"/>
        <w:rPr>
          <w:rFonts w:ascii="Arial" w:hAnsi="Arial" w:cs="Arial"/>
        </w:rPr>
      </w:pPr>
    </w:p>
    <w:p w:rsidR="002F4D9A" w:rsidRPr="00A13CC8" w:rsidRDefault="002F4D9A" w:rsidP="006B3BD9">
      <w:pPr>
        <w:autoSpaceDE w:val="0"/>
        <w:autoSpaceDN w:val="0"/>
        <w:adjustRightInd w:val="0"/>
        <w:spacing w:after="0" w:line="240" w:lineRule="auto"/>
        <w:jc w:val="both"/>
        <w:rPr>
          <w:rFonts w:ascii="Arial" w:hAnsi="Arial" w:cs="Arial"/>
        </w:rPr>
      </w:pPr>
      <w:r w:rsidRPr="00A13CC8">
        <w:rPr>
          <w:rFonts w:ascii="Arial" w:hAnsi="Arial" w:cs="Arial"/>
        </w:rPr>
        <w:t>The aims of the study were to</w:t>
      </w:r>
      <w:r>
        <w:rPr>
          <w:rFonts w:ascii="Arial" w:hAnsi="Arial" w:cs="Arial"/>
        </w:rPr>
        <w:t>: i.)</w:t>
      </w:r>
      <w:r w:rsidRPr="00A13CC8">
        <w:rPr>
          <w:rFonts w:ascii="Arial" w:hAnsi="Arial" w:cs="Arial"/>
        </w:rPr>
        <w:t xml:space="preserve"> train </w:t>
      </w:r>
      <w:r w:rsidRPr="006B110E">
        <w:rPr>
          <w:rFonts w:ascii="Arial" w:hAnsi="Arial" w:cs="Arial"/>
          <w14:shadow w14:blurRad="50800" w14:dist="38100" w14:dir="2700000" w14:sx="100000" w14:sy="100000" w14:kx="0" w14:ky="0" w14:algn="tl">
            <w14:srgbClr w14:val="000000">
              <w14:alpha w14:val="60000"/>
            </w14:srgbClr>
          </w14:shadow>
        </w:rPr>
        <w:t>selected community members, village health workers and community nurses from the Casamance region</w:t>
      </w:r>
      <w:r>
        <w:rPr>
          <w:rFonts w:ascii="Arial" w:hAnsi="Arial" w:cs="Arial"/>
        </w:rPr>
        <w:t xml:space="preserve"> </w:t>
      </w:r>
      <w:r w:rsidRPr="00A13CC8">
        <w:rPr>
          <w:rFonts w:ascii="Arial" w:hAnsi="Arial" w:cs="Arial"/>
        </w:rPr>
        <w:t>to diagnose trachoma</w:t>
      </w:r>
      <w:r>
        <w:rPr>
          <w:rFonts w:ascii="Arial" w:hAnsi="Arial" w:cs="Arial"/>
        </w:rPr>
        <w:t xml:space="preserve"> and to </w:t>
      </w:r>
      <w:r w:rsidRPr="00A13CC8">
        <w:rPr>
          <w:rFonts w:ascii="Arial" w:hAnsi="Arial" w:cs="Arial"/>
        </w:rPr>
        <w:t>measure VA</w:t>
      </w:r>
      <w:r>
        <w:rPr>
          <w:rFonts w:ascii="Arial" w:hAnsi="Arial" w:cs="Arial"/>
        </w:rPr>
        <w:t xml:space="preserve">; </w:t>
      </w:r>
      <w:r w:rsidRPr="00A13CC8">
        <w:rPr>
          <w:rFonts w:ascii="Arial" w:hAnsi="Arial" w:cs="Arial"/>
        </w:rPr>
        <w:t>and</w:t>
      </w:r>
      <w:r>
        <w:rPr>
          <w:rFonts w:ascii="Arial" w:hAnsi="Arial" w:cs="Arial"/>
        </w:rPr>
        <w:t xml:space="preserve"> ii.)</w:t>
      </w:r>
      <w:r w:rsidRPr="00A13CC8">
        <w:rPr>
          <w:rFonts w:ascii="Arial" w:hAnsi="Arial" w:cs="Arial"/>
        </w:rPr>
        <w:t xml:space="preserve"> </w:t>
      </w:r>
      <w:r>
        <w:rPr>
          <w:rFonts w:ascii="Arial" w:hAnsi="Arial" w:cs="Arial"/>
        </w:rPr>
        <w:t xml:space="preserve">to </w:t>
      </w:r>
      <w:r w:rsidRPr="00A13CC8">
        <w:rPr>
          <w:rFonts w:ascii="Arial" w:hAnsi="Arial" w:cs="Arial"/>
        </w:rPr>
        <w:t xml:space="preserve">conduct a population-based trachoma prevalence survey. </w:t>
      </w:r>
      <w:r>
        <w:rPr>
          <w:rFonts w:ascii="Arial" w:hAnsi="Arial" w:cs="Arial"/>
        </w:rPr>
        <w:t>Field</w:t>
      </w:r>
      <w:r w:rsidRPr="00A13CC8">
        <w:rPr>
          <w:rFonts w:ascii="Arial" w:hAnsi="Arial" w:cs="Arial"/>
        </w:rPr>
        <w:t>work took place between January and May 2010.</w:t>
      </w:r>
    </w:p>
    <w:p w:rsidR="002F4D9A" w:rsidRPr="00A13CC8" w:rsidRDefault="002F4D9A" w:rsidP="00A13CC8">
      <w:pPr>
        <w:autoSpaceDE w:val="0"/>
        <w:autoSpaceDN w:val="0"/>
        <w:adjustRightInd w:val="0"/>
        <w:spacing w:after="0" w:line="240" w:lineRule="auto"/>
        <w:rPr>
          <w:rFonts w:ascii="Arial" w:hAnsi="Arial" w:cs="Arial"/>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42"/>
      </w:tblGrid>
      <w:tr w:rsidR="002F4D9A" w:rsidRPr="00B629EC">
        <w:tc>
          <w:tcPr>
            <w:tcW w:w="9242" w:type="dxa"/>
          </w:tcPr>
          <w:p w:rsidR="002F4D9A" w:rsidRPr="00B629EC" w:rsidRDefault="002F4D9A" w:rsidP="00B629EC">
            <w:pPr>
              <w:autoSpaceDE w:val="0"/>
              <w:autoSpaceDN w:val="0"/>
              <w:adjustRightInd w:val="0"/>
              <w:spacing w:after="0" w:line="240" w:lineRule="auto"/>
              <w:rPr>
                <w:rFonts w:ascii="Arial" w:hAnsi="Arial" w:cs="Arial"/>
              </w:rPr>
            </w:pPr>
            <w:r w:rsidRPr="00B629EC">
              <w:rPr>
                <w:rFonts w:ascii="Arial" w:hAnsi="Arial" w:cs="Arial"/>
                <w:b/>
                <w:bCs/>
              </w:rPr>
              <w:t>Figure 1</w:t>
            </w:r>
            <w:r w:rsidRPr="00B629EC">
              <w:rPr>
                <w:rFonts w:ascii="Arial" w:hAnsi="Arial" w:cs="Arial"/>
              </w:rPr>
              <w:t xml:space="preserve">. Map of Senegal, with the Casamance region in purple, and the Bignona Department included in the survey  </w:t>
            </w:r>
            <w:commentRangeStart w:id="16"/>
            <w:r w:rsidRPr="00B629EC">
              <w:rPr>
                <w:rFonts w:ascii="Arial" w:hAnsi="Arial" w:cs="Arial"/>
              </w:rPr>
              <w:t>highlighted in red</w:t>
            </w:r>
            <w:commentRangeEnd w:id="16"/>
            <w:r w:rsidR="0078724A">
              <w:rPr>
                <w:rStyle w:val="CommentReference"/>
              </w:rPr>
              <w:commentReference w:id="16"/>
            </w:r>
          </w:p>
        </w:tc>
      </w:tr>
      <w:tr w:rsidR="002F4D9A" w:rsidRPr="00B629EC">
        <w:tc>
          <w:tcPr>
            <w:tcW w:w="9242" w:type="dxa"/>
          </w:tcPr>
          <w:p w:rsidR="002F4D9A" w:rsidRPr="00B629EC" w:rsidRDefault="006B110E" w:rsidP="00B629EC">
            <w:pPr>
              <w:autoSpaceDE w:val="0"/>
              <w:autoSpaceDN w:val="0"/>
              <w:adjustRightInd w:val="0"/>
              <w:spacing w:after="0" w:line="240" w:lineRule="auto"/>
              <w:jc w:val="center"/>
              <w:rPr>
                <w:rFonts w:ascii="Arial" w:hAnsi="Arial" w:cs="Arial"/>
              </w:rPr>
            </w:pPr>
            <w:r>
              <w:rPr>
                <w:rFonts w:ascii="Arial" w:hAnsi="Arial" w:cs="Arial"/>
                <w:noProof/>
                <w:lang w:eastAsia="en-GB"/>
              </w:rPr>
              <w:lastRenderedPageBreak/>
              <w:drawing>
                <wp:inline distT="0" distB="0" distL="0" distR="0">
                  <wp:extent cx="5667375" cy="4010025"/>
                  <wp:effectExtent l="0" t="0" r="9525" b="9525"/>
                  <wp:docPr id="1" name="Picture 6" descr="Casamance regions + districts 160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amance regions + districts 160112.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4010025"/>
                          </a:xfrm>
                          <a:prstGeom prst="rect">
                            <a:avLst/>
                          </a:prstGeom>
                          <a:noFill/>
                          <a:ln>
                            <a:noFill/>
                          </a:ln>
                        </pic:spPr>
                      </pic:pic>
                    </a:graphicData>
                  </a:graphic>
                </wp:inline>
              </w:drawing>
            </w:r>
          </w:p>
        </w:tc>
      </w:tr>
    </w:tbl>
    <w:p w:rsidR="002F4D9A" w:rsidRPr="00A13CC8" w:rsidRDefault="002F4D9A" w:rsidP="00A13CC8">
      <w:pPr>
        <w:autoSpaceDE w:val="0"/>
        <w:autoSpaceDN w:val="0"/>
        <w:adjustRightInd w:val="0"/>
        <w:spacing w:after="0" w:line="240" w:lineRule="auto"/>
        <w:rPr>
          <w:rFonts w:ascii="Arial" w:hAnsi="Arial" w:cs="Arial"/>
        </w:rPr>
      </w:pPr>
    </w:p>
    <w:p w:rsidR="002F4D9A" w:rsidRPr="00A13CC8" w:rsidRDefault="002F4D9A" w:rsidP="00A13CC8">
      <w:pPr>
        <w:autoSpaceDE w:val="0"/>
        <w:autoSpaceDN w:val="0"/>
        <w:adjustRightInd w:val="0"/>
        <w:spacing w:after="0" w:line="240" w:lineRule="auto"/>
        <w:rPr>
          <w:rFonts w:ascii="Arial" w:hAnsi="Arial" w:cs="Arial"/>
        </w:rPr>
      </w:pPr>
    </w:p>
    <w:p w:rsidR="002F4D9A" w:rsidRPr="00A13CC8" w:rsidRDefault="002F4D9A" w:rsidP="00A13CC8">
      <w:pPr>
        <w:autoSpaceDE w:val="0"/>
        <w:autoSpaceDN w:val="0"/>
        <w:adjustRightInd w:val="0"/>
        <w:spacing w:after="0" w:line="240" w:lineRule="auto"/>
        <w:rPr>
          <w:rFonts w:ascii="Arial" w:hAnsi="Arial" w:cs="Arial"/>
          <w:b/>
          <w:bCs/>
        </w:rPr>
      </w:pPr>
      <w:r w:rsidRPr="00A13CC8">
        <w:rPr>
          <w:rFonts w:ascii="Arial" w:hAnsi="Arial" w:cs="Arial"/>
          <w:b/>
          <w:bCs/>
        </w:rPr>
        <w:t>METHODS:</w:t>
      </w:r>
    </w:p>
    <w:p w:rsidR="002F4D9A" w:rsidRPr="005E2549" w:rsidRDefault="002F4D9A" w:rsidP="00A13CC8">
      <w:pPr>
        <w:autoSpaceDE w:val="0"/>
        <w:autoSpaceDN w:val="0"/>
        <w:adjustRightInd w:val="0"/>
        <w:spacing w:after="0" w:line="240" w:lineRule="auto"/>
        <w:rPr>
          <w:rFonts w:ascii="Arial" w:hAnsi="Arial" w:cs="Arial"/>
        </w:rPr>
      </w:pPr>
      <w:r>
        <w:rPr>
          <w:rFonts w:ascii="Arial" w:hAnsi="Arial" w:cs="Arial"/>
          <w:b/>
          <w:bCs/>
          <w:i/>
          <w:iCs/>
        </w:rPr>
        <w:t>Ethical approval:</w:t>
      </w:r>
    </w:p>
    <w:p w:rsidR="002F4D9A" w:rsidRPr="005E2549" w:rsidRDefault="002F4D9A" w:rsidP="00A13CC8">
      <w:pPr>
        <w:autoSpaceDE w:val="0"/>
        <w:autoSpaceDN w:val="0"/>
        <w:adjustRightInd w:val="0"/>
        <w:spacing w:after="0" w:line="240" w:lineRule="auto"/>
        <w:rPr>
          <w:rFonts w:ascii="Arial" w:hAnsi="Arial" w:cs="Arial"/>
        </w:rPr>
      </w:pPr>
      <w:r>
        <w:rPr>
          <w:rFonts w:ascii="Arial" w:hAnsi="Arial" w:cs="Arial"/>
        </w:rPr>
        <w:t xml:space="preserve">Ethical approval was obtained from </w:t>
      </w:r>
      <w:r>
        <w:rPr>
          <w:rFonts w:ascii="Arial" w:hAnsi="Arial" w:cs="Arial"/>
          <w:u w:color="000000"/>
        </w:rPr>
        <w:t>the Comité d’éthique du CNRS (National Centre</w:t>
      </w:r>
      <w:r w:rsidRPr="0039315F">
        <w:rPr>
          <w:rFonts w:ascii="Arial" w:hAnsi="Arial" w:cs="Arial"/>
          <w:u w:color="000000"/>
        </w:rPr>
        <w:t xml:space="preserve"> for Scientific Research</w:t>
      </w:r>
      <w:r>
        <w:rPr>
          <w:rFonts w:ascii="Arial" w:hAnsi="Arial" w:cs="Arial"/>
          <w:u w:color="000000"/>
        </w:rPr>
        <w:t>), Dakar, Senegal.</w:t>
      </w:r>
    </w:p>
    <w:p w:rsidR="002F4D9A" w:rsidRPr="005E2549" w:rsidRDefault="002F4D9A" w:rsidP="00A13CC8">
      <w:pPr>
        <w:autoSpaceDE w:val="0"/>
        <w:autoSpaceDN w:val="0"/>
        <w:adjustRightInd w:val="0"/>
        <w:spacing w:after="0" w:line="240" w:lineRule="auto"/>
        <w:rPr>
          <w:rFonts w:ascii="Arial" w:hAnsi="Arial" w:cs="Arial"/>
        </w:rPr>
      </w:pPr>
    </w:p>
    <w:p w:rsidR="002F4D9A" w:rsidRPr="00A13CC8" w:rsidRDefault="002F4D9A" w:rsidP="00A13CC8">
      <w:pPr>
        <w:autoSpaceDE w:val="0"/>
        <w:autoSpaceDN w:val="0"/>
        <w:adjustRightInd w:val="0"/>
        <w:spacing w:after="0" w:line="240" w:lineRule="auto"/>
        <w:rPr>
          <w:rFonts w:ascii="Arial" w:hAnsi="Arial" w:cs="Arial"/>
          <w:b/>
          <w:bCs/>
        </w:rPr>
      </w:pPr>
      <w:r w:rsidRPr="00A13CC8">
        <w:rPr>
          <w:rFonts w:ascii="Arial" w:hAnsi="Arial" w:cs="Arial"/>
          <w:b/>
          <w:bCs/>
          <w:i/>
          <w:iCs/>
        </w:rPr>
        <w:t>Sample size calculation:</w:t>
      </w:r>
    </w:p>
    <w:p w:rsidR="002F4D9A" w:rsidRPr="00A13CC8" w:rsidRDefault="002F4D9A" w:rsidP="00A13CC8">
      <w:pPr>
        <w:autoSpaceDE w:val="0"/>
        <w:autoSpaceDN w:val="0"/>
        <w:adjustRightInd w:val="0"/>
        <w:spacing w:after="0" w:line="240" w:lineRule="auto"/>
        <w:jc w:val="both"/>
        <w:rPr>
          <w:rFonts w:ascii="Arial" w:hAnsi="Arial" w:cs="Arial"/>
          <w:lang w:val="en-US"/>
        </w:rPr>
      </w:pPr>
      <w:r w:rsidRPr="00A13CC8">
        <w:rPr>
          <w:rFonts w:ascii="Arial" w:hAnsi="Arial" w:cs="Arial"/>
        </w:rPr>
        <w:t xml:space="preserve">A census of all </w:t>
      </w:r>
      <w:r w:rsidRPr="006B3BD9">
        <w:rPr>
          <w:rFonts w:ascii="Arial" w:hAnsi="Arial" w:cs="Arial"/>
        </w:rPr>
        <w:t xml:space="preserve">villages in the Bignona Department of Casamance (comprising the districts of </w:t>
      </w:r>
      <w:r w:rsidRPr="006B3BD9">
        <w:rPr>
          <w:rFonts w:ascii="Arial" w:hAnsi="Arial" w:cs="Arial"/>
          <w:lang w:val="en-US"/>
        </w:rPr>
        <w:t>Diouloulou, Sindian, Tendouck and Tenghori</w:t>
      </w:r>
      <w:ins w:id="17" w:author=" Sarah Burr" w:date="2013-03-28T09:40:00Z">
        <w:r w:rsidR="00613E98">
          <w:rPr>
            <w:rFonts w:ascii="Arial" w:hAnsi="Arial" w:cs="Arial"/>
            <w:lang w:val="en-US"/>
          </w:rPr>
          <w:t>; Figure 1</w:t>
        </w:r>
      </w:ins>
      <w:r w:rsidRPr="006B3BD9">
        <w:rPr>
          <w:rFonts w:ascii="Arial" w:hAnsi="Arial" w:cs="Arial"/>
          <w:lang w:val="en-US"/>
        </w:rPr>
        <w:t xml:space="preserve">) </w:t>
      </w:r>
      <w:r w:rsidRPr="006B3BD9">
        <w:rPr>
          <w:rFonts w:ascii="Arial" w:hAnsi="Arial" w:cs="Arial"/>
        </w:rPr>
        <w:t>was made</w:t>
      </w:r>
      <w:del w:id="18" w:author=" Sarah Burr" w:date="2013-03-28T09:40:00Z">
        <w:r w:rsidRPr="006B3BD9" w:rsidDel="00613E98">
          <w:rPr>
            <w:rFonts w:ascii="Arial" w:hAnsi="Arial" w:cs="Arial"/>
          </w:rPr>
          <w:delText xml:space="preserve"> (Figure 1)</w:delText>
        </w:r>
      </w:del>
      <w:r w:rsidRPr="006B3BD9">
        <w:rPr>
          <w:rFonts w:ascii="Arial" w:hAnsi="Arial" w:cs="Arial"/>
        </w:rPr>
        <w:t xml:space="preserve">, totalling a population of 232 427. Based on the assumption that a third of the population was aged 1-9 years, it was estimated that there were 7748 children in the region. The sample size calculation recommended by the WHO for trachoma programme managers was used </w:t>
      </w:r>
      <w:r w:rsidR="004E1BFA">
        <w:rPr>
          <w:rFonts w:ascii="Arial" w:hAnsi="Arial" w:cs="Arial"/>
        </w:rPr>
        <w:fldChar w:fldCharType="begin"/>
      </w:r>
      <w:r>
        <w:rPr>
          <w:rFonts w:ascii="Arial" w:hAnsi="Arial" w:cs="Arial"/>
        </w:rPr>
        <w:instrText xml:space="preserve"> ADDIN EN.CITE &lt;EndNote&gt;&lt;Cite&gt;&lt;Author&gt;WHO&lt;/Author&gt;&lt;Year&gt;2006&lt;/Year&gt;&lt;RecNum&gt;329&lt;/RecNum&gt;&lt;record&gt;&lt;rec-number&gt;329&lt;/rec-number&gt;&lt;foreign-keys&gt;&lt;key app="EN" db-id="t09frttaldr5axe9f0ovw0sp5z9avwv5xaa5"&gt;329&lt;/key&gt;&lt;/foreign-keys&gt;&lt;ref-type name="Report"&gt;27&lt;/ref-type&gt;&lt;contributors&gt;&lt;authors&gt;&lt;author&gt;WHO&lt;/author&gt;&lt;/authors&gt;&lt;/contributors&gt;&lt;titles&gt;&lt;title&gt;Trachoma control - a guide for programme managers&lt;/title&gt;&lt;/titles&gt;&lt;dates&gt;&lt;year&gt;2006&lt;/year&gt;&lt;/dates&gt;&lt;pub-location&gt;Geneva, Switzerland&lt;/pub-location&gt;&lt;publisher&gt;World Health Organization&lt;/publisher&gt;&lt;urls&gt;&lt;/urls&gt;&lt;/record&gt;&lt;/Cite&gt;&lt;/EndNote&gt;</w:instrText>
      </w:r>
      <w:r w:rsidR="004E1BFA">
        <w:rPr>
          <w:rFonts w:ascii="Arial" w:hAnsi="Arial" w:cs="Arial"/>
        </w:rPr>
        <w:fldChar w:fldCharType="separate"/>
      </w:r>
      <w:r w:rsidRPr="006B3BD9">
        <w:rPr>
          <w:rFonts w:ascii="Arial" w:hAnsi="Arial" w:cs="Arial"/>
          <w:noProof/>
        </w:rPr>
        <w:t>(</w:t>
      </w:r>
      <w:hyperlink w:anchor="_ENREF_12" w:tooltip="WHO, 2006 #329" w:history="1">
        <w:r w:rsidRPr="006B3BD9">
          <w:rPr>
            <w:rFonts w:ascii="Arial" w:hAnsi="Arial" w:cs="Arial"/>
            <w:noProof/>
          </w:rPr>
          <w:t>WHO, 2006</w:t>
        </w:r>
      </w:hyperlink>
      <w:r w:rsidRPr="006B3BD9">
        <w:rPr>
          <w:rFonts w:ascii="Arial" w:hAnsi="Arial" w:cs="Arial"/>
          <w:noProof/>
        </w:rPr>
        <w:t>)</w:t>
      </w:r>
      <w:r w:rsidR="004E1BFA">
        <w:rPr>
          <w:rFonts w:ascii="Arial" w:hAnsi="Arial" w:cs="Arial"/>
        </w:rPr>
        <w:fldChar w:fldCharType="end"/>
      </w:r>
      <w:r w:rsidRPr="006B3BD9">
        <w:rPr>
          <w:rFonts w:ascii="Arial" w:hAnsi="Arial" w:cs="Arial"/>
        </w:rPr>
        <w:t>.</w:t>
      </w:r>
      <w:r>
        <w:rPr>
          <w:rFonts w:ascii="Arial" w:hAnsi="Arial" w:cs="Arial"/>
        </w:rPr>
        <w:t xml:space="preserve"> </w:t>
      </w:r>
      <w:r w:rsidRPr="006B3BD9">
        <w:rPr>
          <w:rFonts w:ascii="Arial" w:hAnsi="Arial" w:cs="Arial"/>
        </w:rPr>
        <w:t>We estimated that the active trachoma prevalence would be 20%</w:t>
      </w:r>
      <w:r>
        <w:rPr>
          <w:rFonts w:ascii="Arial" w:hAnsi="Arial" w:cs="Arial"/>
        </w:rPr>
        <w:t xml:space="preserve"> based on the national surveys of Senegal and Guinea-Bissau </w:t>
      </w:r>
      <w:r w:rsidR="004E1BFA">
        <w:rPr>
          <w:rFonts w:ascii="Arial" w:hAnsi="Arial" w:cs="Arial"/>
        </w:rPr>
        <w:fldChar w:fldCharType="begin">
          <w:fldData xml:space="preserve">PEVuZE5vdGU+PENpdGU+PEF1dGhvcj5TYWFsPC9BdXRob3I+PFllYXI+MjAwMzwvWWVhcj48UmVj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</w:fldData>
        </w:fldChar>
      </w:r>
      <w:r>
        <w:rPr>
          <w:rFonts w:ascii="Arial" w:hAnsi="Arial" w:cs="Arial"/>
        </w:rPr>
        <w:instrText xml:space="preserve"> ADDIN EN.CITE </w:instrText>
      </w:r>
      <w:r w:rsidR="004E1BFA">
        <w:rPr>
          <w:rFonts w:ascii="Arial" w:hAnsi="Arial" w:cs="Arial"/>
        </w:rPr>
        <w:fldChar w:fldCharType="begin">
          <w:fldData xml:space="preserve">PEVuZE5vdGU+PENpdGU+PEF1dGhvcj5TYWFsPC9BdXRob3I+PFllYXI+MjAwMzwvWWVhcj48UmVj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</w:fldData>
        </w:fldChar>
      </w:r>
      <w:r>
        <w:rPr>
          <w:rFonts w:ascii="Arial" w:hAnsi="Arial" w:cs="Arial"/>
        </w:rPr>
        <w:instrText xml:space="preserve"> ADDIN EN.CITE.DATA </w:instrText>
      </w:r>
      <w:r w:rsidR="004E1BFA">
        <w:rPr>
          <w:rFonts w:ascii="Arial" w:hAnsi="Arial" w:cs="Arial"/>
        </w:rPr>
      </w:r>
      <w:r w:rsidR="004E1BFA">
        <w:rPr>
          <w:rFonts w:ascii="Arial" w:hAnsi="Arial" w:cs="Arial"/>
        </w:rPr>
        <w:fldChar w:fldCharType="end"/>
      </w:r>
      <w:r w:rsidR="004E1BFA">
        <w:rPr>
          <w:rFonts w:ascii="Arial" w:hAnsi="Arial" w:cs="Arial"/>
        </w:rPr>
      </w:r>
      <w:r w:rsidR="004E1BFA">
        <w:rPr>
          <w:rFonts w:ascii="Arial" w:hAnsi="Arial" w:cs="Arial"/>
        </w:rPr>
        <w:fldChar w:fldCharType="separate"/>
      </w:r>
      <w:r>
        <w:rPr>
          <w:rFonts w:ascii="Arial" w:hAnsi="Arial" w:cs="Arial"/>
          <w:noProof/>
        </w:rPr>
        <w:t>(</w:t>
      </w:r>
      <w:hyperlink w:anchor="_ENREF_8" w:tooltip="Saal, 2003 #326" w:history="1">
        <w:r>
          <w:rPr>
            <w:rFonts w:ascii="Arial" w:hAnsi="Arial" w:cs="Arial"/>
            <w:noProof/>
          </w:rPr>
          <w:t>Saal et al., 2003</w:t>
        </w:r>
      </w:hyperlink>
      <w:r>
        <w:rPr>
          <w:rFonts w:ascii="Arial" w:hAnsi="Arial" w:cs="Arial"/>
          <w:noProof/>
        </w:rPr>
        <w:t xml:space="preserve">, </w:t>
      </w:r>
      <w:hyperlink w:anchor="_ENREF_7" w:tooltip="ITI, 2012 #908" w:history="1">
        <w:r>
          <w:rPr>
            <w:rFonts w:ascii="Arial" w:hAnsi="Arial" w:cs="Arial"/>
            <w:noProof/>
          </w:rPr>
          <w:t>ITI, 2012</w:t>
        </w:r>
      </w:hyperlink>
      <w:r>
        <w:rPr>
          <w:rFonts w:ascii="Arial" w:hAnsi="Arial" w:cs="Arial"/>
          <w:noProof/>
        </w:rPr>
        <w:t>)</w:t>
      </w:r>
      <w:r w:rsidR="004E1BFA">
        <w:rPr>
          <w:rFonts w:ascii="Arial" w:hAnsi="Arial" w:cs="Arial"/>
        </w:rPr>
        <w:fldChar w:fldCharType="end"/>
      </w:r>
      <w:r>
        <w:rPr>
          <w:rFonts w:ascii="Arial" w:hAnsi="Arial" w:cs="Arial"/>
        </w:rPr>
        <w:t xml:space="preserve">, and </w:t>
      </w:r>
      <w:r w:rsidRPr="006B3BD9">
        <w:rPr>
          <w:rFonts w:ascii="Arial" w:hAnsi="Arial" w:cs="Arial"/>
        </w:rPr>
        <w:t>used an estimate precision of ±</w:t>
      </w:r>
      <w:r w:rsidRPr="006B3BD9">
        <w:rPr>
          <w:rFonts w:ascii="Arial" w:hAnsi="Arial" w:cs="Arial"/>
          <w:lang w:val="en-US"/>
        </w:rPr>
        <w:t xml:space="preserve"> 20%, an alpha risk of</w:t>
      </w:r>
      <w:r w:rsidRPr="00A13CC8">
        <w:rPr>
          <w:rFonts w:ascii="Arial" w:hAnsi="Arial" w:cs="Arial"/>
          <w:lang w:val="en-US"/>
        </w:rPr>
        <w:t xml:space="preserve"> 5%, and a design effect of 4. These criteria led to a sample size of 2732 children aged 1-9 years. We set the cluster size to 50 children, </w:t>
      </w:r>
      <w:ins w:id="19" w:author=" Sarah Burr" w:date="2013-03-28T09:40:00Z">
        <w:r w:rsidR="00613E98">
          <w:rPr>
            <w:rFonts w:ascii="Arial" w:hAnsi="Arial" w:cs="Arial"/>
            <w:lang w:val="en-US"/>
          </w:rPr>
          <w:t xml:space="preserve">thereby requiring </w:t>
        </w:r>
      </w:ins>
      <w:del w:id="20" w:author=" Sarah Burr" w:date="2013-03-28T09:40:00Z">
        <w:r w:rsidRPr="00A13CC8" w:rsidDel="00613E98">
          <w:rPr>
            <w:rFonts w:ascii="Arial" w:hAnsi="Arial" w:cs="Arial"/>
            <w:lang w:val="en-US"/>
          </w:rPr>
          <w:delText xml:space="preserve">resulting in </w:delText>
        </w:r>
      </w:del>
      <w:r w:rsidRPr="00A13CC8">
        <w:rPr>
          <w:rFonts w:ascii="Arial" w:hAnsi="Arial" w:cs="Arial"/>
          <w:lang w:val="en-US"/>
        </w:rPr>
        <w:t>55 villages</w:t>
      </w:r>
      <w:del w:id="21" w:author=" Sarah Burr" w:date="2013-03-28T09:41:00Z">
        <w:r w:rsidRPr="00A13CC8" w:rsidDel="00613E98">
          <w:rPr>
            <w:rFonts w:ascii="Arial" w:hAnsi="Arial" w:cs="Arial"/>
            <w:lang w:val="en-US"/>
          </w:rPr>
          <w:delText xml:space="preserve"> being required</w:delText>
        </w:r>
      </w:del>
      <w:r w:rsidRPr="00A13CC8">
        <w:rPr>
          <w:rFonts w:ascii="Arial" w:hAnsi="Arial" w:cs="Arial"/>
          <w:lang w:val="en-US"/>
        </w:rPr>
        <w:t>.</w:t>
      </w:r>
    </w:p>
    <w:p w:rsidR="002F4D9A" w:rsidRPr="00A13CC8" w:rsidRDefault="002F4D9A" w:rsidP="00A13CC8">
      <w:pPr>
        <w:autoSpaceDE w:val="0"/>
        <w:autoSpaceDN w:val="0"/>
        <w:adjustRightInd w:val="0"/>
        <w:spacing w:after="0" w:line="240" w:lineRule="auto"/>
        <w:jc w:val="both"/>
        <w:rPr>
          <w:rFonts w:ascii="Arial" w:hAnsi="Arial" w:cs="Arial"/>
          <w:lang w:val="en-US"/>
        </w:rPr>
      </w:pPr>
    </w:p>
    <w:p w:rsidR="002F4D9A" w:rsidRPr="00A13CC8" w:rsidRDefault="002F4D9A" w:rsidP="00A13CC8">
      <w:pPr>
        <w:autoSpaceDE w:val="0"/>
        <w:autoSpaceDN w:val="0"/>
        <w:adjustRightInd w:val="0"/>
        <w:spacing w:after="0" w:line="240" w:lineRule="auto"/>
        <w:jc w:val="both"/>
        <w:rPr>
          <w:rFonts w:ascii="Arial" w:hAnsi="Arial" w:cs="Arial"/>
          <w:b/>
          <w:bCs/>
          <w:i/>
          <w:iCs/>
          <w:lang w:val="en-US"/>
        </w:rPr>
      </w:pPr>
      <w:r>
        <w:rPr>
          <w:rFonts w:ascii="Arial" w:hAnsi="Arial" w:cs="Arial"/>
          <w:b/>
          <w:bCs/>
          <w:i/>
          <w:iCs/>
          <w:lang w:val="en-US"/>
        </w:rPr>
        <w:t>Community</w:t>
      </w:r>
      <w:r w:rsidRPr="00A13CC8">
        <w:rPr>
          <w:rFonts w:ascii="Arial" w:hAnsi="Arial" w:cs="Arial"/>
          <w:b/>
          <w:bCs/>
          <w:i/>
          <w:iCs/>
          <w:lang w:val="en-US"/>
        </w:rPr>
        <w:t xml:space="preserve"> selection:</w:t>
      </w:r>
    </w:p>
    <w:p w:rsidR="002F4D9A" w:rsidRPr="00A13CC8" w:rsidRDefault="002F4D9A" w:rsidP="00A13CC8">
      <w:pPr>
        <w:autoSpaceDE w:val="0"/>
        <w:autoSpaceDN w:val="0"/>
        <w:adjustRightInd w:val="0"/>
        <w:spacing w:after="0" w:line="240" w:lineRule="auto"/>
        <w:jc w:val="both"/>
        <w:rPr>
          <w:rFonts w:ascii="Arial" w:hAnsi="Arial" w:cs="Arial"/>
        </w:rPr>
      </w:pPr>
      <w:r w:rsidRPr="00A13CC8">
        <w:rPr>
          <w:rFonts w:ascii="Arial" w:hAnsi="Arial" w:cs="Arial"/>
          <w:lang w:val="en-US"/>
        </w:rPr>
        <w:t xml:space="preserve">We randomly selected </w:t>
      </w:r>
      <w:commentRangeStart w:id="22"/>
      <w:r w:rsidRPr="00A13CC8">
        <w:rPr>
          <w:rFonts w:ascii="Arial" w:hAnsi="Arial" w:cs="Arial"/>
          <w:lang w:val="en-US"/>
        </w:rPr>
        <w:t>60</w:t>
      </w:r>
      <w:commentRangeEnd w:id="22"/>
      <w:r w:rsidR="00613E98">
        <w:rPr>
          <w:rStyle w:val="CommentReference"/>
        </w:rPr>
        <w:commentReference w:id="22"/>
      </w:r>
      <w:r w:rsidRPr="00A13CC8">
        <w:rPr>
          <w:rFonts w:ascii="Arial" w:hAnsi="Arial" w:cs="Arial"/>
          <w:lang w:val="en-US"/>
        </w:rPr>
        <w:t xml:space="preserve"> </w:t>
      </w:r>
      <w:r>
        <w:rPr>
          <w:rFonts w:ascii="Arial" w:hAnsi="Arial" w:cs="Arial"/>
          <w:lang w:val="en-US"/>
        </w:rPr>
        <w:t>communities</w:t>
      </w:r>
      <w:r w:rsidRPr="00A13CC8">
        <w:rPr>
          <w:rFonts w:ascii="Arial" w:hAnsi="Arial" w:cs="Arial"/>
          <w:lang w:val="en-US"/>
        </w:rPr>
        <w:t xml:space="preserve"> using probability of selection proportional to size, employing a sampling interval of 3784 inhabitants and a random starting point of 2716. We over-sampled villages in the rural communities of Sindian and Iles Karone, where </w:t>
      </w:r>
      <w:del w:id="23" w:author=" Sarah Burr" w:date="2013-03-28T09:41:00Z">
        <w:r w:rsidRPr="00A13CC8" w:rsidDel="00613E98">
          <w:rPr>
            <w:rFonts w:ascii="Arial" w:hAnsi="Arial" w:cs="Arial"/>
            <w:lang w:val="en-US"/>
          </w:rPr>
          <w:delText xml:space="preserve">it was expected that there would be </w:delText>
        </w:r>
      </w:del>
      <w:r w:rsidRPr="00A13CC8">
        <w:rPr>
          <w:rFonts w:ascii="Arial" w:hAnsi="Arial" w:cs="Arial"/>
          <w:lang w:val="en-US"/>
        </w:rPr>
        <w:t>a higher trachoma prevalence</w:t>
      </w:r>
      <w:ins w:id="24" w:author=" Sarah Burr" w:date="2013-03-28T09:41:00Z">
        <w:r w:rsidR="00613E98">
          <w:rPr>
            <w:rFonts w:ascii="Arial" w:hAnsi="Arial" w:cs="Arial"/>
            <w:lang w:val="en-US"/>
          </w:rPr>
          <w:t xml:space="preserve"> was expected</w:t>
        </w:r>
      </w:ins>
      <w:r w:rsidRPr="00A13CC8">
        <w:rPr>
          <w:rFonts w:ascii="Arial" w:hAnsi="Arial" w:cs="Arial"/>
          <w:lang w:val="en-US"/>
        </w:rPr>
        <w:t>, by halving the sampling interval. We restricted selection in the urban zones of Bignona, Tenghori Transgambienne 1 and 2, and Thionck-Essyl, by doubling the sampling interval.</w:t>
      </w:r>
    </w:p>
    <w:p w:rsidR="002F4D9A" w:rsidRPr="00A13CC8" w:rsidRDefault="002F4D9A" w:rsidP="00A13CC8">
      <w:pPr>
        <w:autoSpaceDE w:val="0"/>
        <w:autoSpaceDN w:val="0"/>
        <w:adjustRightInd w:val="0"/>
        <w:spacing w:after="0" w:line="240" w:lineRule="auto"/>
        <w:rPr>
          <w:rFonts w:ascii="Arial" w:hAnsi="Arial" w:cs="Arial"/>
          <w:b/>
          <w:bCs/>
        </w:rPr>
      </w:pPr>
    </w:p>
    <w:p w:rsidR="002F4D9A" w:rsidRPr="00A13CC8" w:rsidRDefault="002F4D9A" w:rsidP="00A13CC8">
      <w:pPr>
        <w:autoSpaceDE w:val="0"/>
        <w:autoSpaceDN w:val="0"/>
        <w:adjustRightInd w:val="0"/>
        <w:spacing w:after="0" w:line="240" w:lineRule="auto"/>
        <w:jc w:val="both"/>
        <w:rPr>
          <w:rFonts w:ascii="Arial" w:hAnsi="Arial" w:cs="Arial"/>
          <w:b/>
          <w:bCs/>
          <w:i/>
          <w:iCs/>
          <w:lang w:val="en-US"/>
        </w:rPr>
      </w:pPr>
      <w:r w:rsidRPr="00A13CC8">
        <w:rPr>
          <w:rFonts w:ascii="Arial" w:hAnsi="Arial" w:cs="Arial"/>
          <w:b/>
          <w:bCs/>
          <w:i/>
          <w:iCs/>
          <w:lang w:val="en-US"/>
        </w:rPr>
        <w:t>Household selection:</w:t>
      </w:r>
    </w:p>
    <w:p w:rsidR="002F4D9A" w:rsidRPr="00A13CC8" w:rsidRDefault="002F4D9A" w:rsidP="00A13CC8">
      <w:pPr>
        <w:autoSpaceDE w:val="0"/>
        <w:autoSpaceDN w:val="0"/>
        <w:adjustRightInd w:val="0"/>
        <w:spacing w:after="0" w:line="240" w:lineRule="auto"/>
        <w:jc w:val="both"/>
        <w:rPr>
          <w:rFonts w:ascii="Arial" w:hAnsi="Arial" w:cs="Arial"/>
        </w:rPr>
      </w:pPr>
      <w:r w:rsidRPr="00A13CC8">
        <w:rPr>
          <w:rFonts w:ascii="Arial" w:hAnsi="Arial" w:cs="Arial"/>
        </w:rPr>
        <w:lastRenderedPageBreak/>
        <w:t xml:space="preserve">Household head lists were made for the selected </w:t>
      </w:r>
      <w:r>
        <w:rPr>
          <w:rFonts w:ascii="Arial" w:hAnsi="Arial" w:cs="Arial"/>
        </w:rPr>
        <w:t>communities</w:t>
      </w:r>
      <w:r w:rsidRPr="00A13CC8">
        <w:rPr>
          <w:rFonts w:ascii="Arial" w:hAnsi="Arial" w:cs="Arial"/>
        </w:rPr>
        <w:t xml:space="preserve">. If the </w:t>
      </w:r>
      <w:r>
        <w:rPr>
          <w:rFonts w:ascii="Arial" w:hAnsi="Arial" w:cs="Arial"/>
        </w:rPr>
        <w:t>community</w:t>
      </w:r>
      <w:r w:rsidRPr="00A13CC8">
        <w:rPr>
          <w:rFonts w:ascii="Arial" w:hAnsi="Arial" w:cs="Arial"/>
        </w:rPr>
        <w:t xml:space="preserve"> population exceeded 1000, </w:t>
      </w:r>
      <w:r>
        <w:rPr>
          <w:rFonts w:ascii="Arial" w:hAnsi="Arial" w:cs="Arial"/>
        </w:rPr>
        <w:t>it</w:t>
      </w:r>
      <w:r w:rsidRPr="00A13CC8">
        <w:rPr>
          <w:rFonts w:ascii="Arial" w:hAnsi="Arial" w:cs="Arial"/>
        </w:rPr>
        <w:t xml:space="preserve"> was divided in two, and the half to be included in the survey was randomly selected.</w:t>
      </w:r>
    </w:p>
    <w:p w:rsidR="002F4D9A" w:rsidRPr="00A13CC8" w:rsidRDefault="002F4D9A" w:rsidP="00A13CC8">
      <w:pPr>
        <w:autoSpaceDE w:val="0"/>
        <w:autoSpaceDN w:val="0"/>
        <w:adjustRightInd w:val="0"/>
        <w:spacing w:after="0" w:line="240" w:lineRule="auto"/>
        <w:jc w:val="both"/>
        <w:rPr>
          <w:rFonts w:ascii="Arial" w:hAnsi="Arial" w:cs="Arial"/>
        </w:rPr>
      </w:pPr>
    </w:p>
    <w:p w:rsidR="002F4D9A" w:rsidRPr="00A13CC8" w:rsidRDefault="002F4D9A" w:rsidP="00A13CC8">
      <w:pPr>
        <w:autoSpaceDE w:val="0"/>
        <w:autoSpaceDN w:val="0"/>
        <w:adjustRightInd w:val="0"/>
        <w:spacing w:after="0" w:line="240" w:lineRule="auto"/>
        <w:jc w:val="both"/>
        <w:rPr>
          <w:rFonts w:ascii="Arial" w:hAnsi="Arial" w:cs="Arial"/>
        </w:rPr>
      </w:pPr>
      <w:r w:rsidRPr="00A13CC8">
        <w:rPr>
          <w:rFonts w:ascii="Arial" w:hAnsi="Arial" w:cs="Arial"/>
        </w:rPr>
        <w:t xml:space="preserve">A random selection of 10 households was made for each </w:t>
      </w:r>
      <w:r>
        <w:rPr>
          <w:rFonts w:ascii="Arial" w:hAnsi="Arial" w:cs="Arial"/>
        </w:rPr>
        <w:t>community</w:t>
      </w:r>
      <w:r w:rsidRPr="00A13CC8">
        <w:rPr>
          <w:rFonts w:ascii="Arial" w:hAnsi="Arial" w:cs="Arial"/>
        </w:rPr>
        <w:t xml:space="preserve">, and three reserve households were also identified in case any of the selected households could or would not participate. </w:t>
      </w:r>
    </w:p>
    <w:p w:rsidR="002F4D9A" w:rsidRPr="00A13CC8" w:rsidRDefault="002F4D9A" w:rsidP="00A13CC8">
      <w:pPr>
        <w:autoSpaceDE w:val="0"/>
        <w:autoSpaceDN w:val="0"/>
        <w:adjustRightInd w:val="0"/>
        <w:spacing w:after="0" w:line="240" w:lineRule="auto"/>
        <w:rPr>
          <w:rFonts w:ascii="Arial" w:hAnsi="Arial" w:cs="Arial"/>
        </w:rPr>
      </w:pPr>
    </w:p>
    <w:p w:rsidR="002F4D9A" w:rsidRPr="00A13CC8" w:rsidRDefault="002F4D9A" w:rsidP="00A13CC8">
      <w:pPr>
        <w:autoSpaceDE w:val="0"/>
        <w:autoSpaceDN w:val="0"/>
        <w:adjustRightInd w:val="0"/>
        <w:spacing w:after="0" w:line="240" w:lineRule="auto"/>
        <w:rPr>
          <w:rFonts w:ascii="Arial" w:hAnsi="Arial" w:cs="Arial"/>
        </w:rPr>
      </w:pPr>
      <w:r w:rsidRPr="00A13CC8">
        <w:rPr>
          <w:rFonts w:ascii="Arial" w:hAnsi="Arial" w:cs="Arial"/>
          <w:b/>
          <w:bCs/>
          <w:i/>
          <w:iCs/>
        </w:rPr>
        <w:t>Training:</w:t>
      </w:r>
    </w:p>
    <w:p w:rsidR="002F4D9A" w:rsidRPr="00A13CC8" w:rsidRDefault="002F4D9A" w:rsidP="00A13CC8">
      <w:pPr>
        <w:autoSpaceDE w:val="0"/>
        <w:autoSpaceDN w:val="0"/>
        <w:adjustRightInd w:val="0"/>
        <w:spacing w:after="0" w:line="240" w:lineRule="auto"/>
        <w:jc w:val="both"/>
        <w:rPr>
          <w:rFonts w:ascii="Arial" w:hAnsi="Arial" w:cs="Arial"/>
        </w:rPr>
      </w:pPr>
      <w:r w:rsidRPr="00A13CC8">
        <w:rPr>
          <w:rFonts w:ascii="Arial" w:hAnsi="Arial" w:cs="Arial"/>
        </w:rPr>
        <w:t xml:space="preserve">A total of </w:t>
      </w:r>
      <w:commentRangeStart w:id="25"/>
      <w:r w:rsidRPr="00A13CC8">
        <w:rPr>
          <w:rFonts w:ascii="Arial" w:hAnsi="Arial" w:cs="Arial"/>
        </w:rPr>
        <w:t xml:space="preserve">45 </w:t>
      </w:r>
      <w:r w:rsidRPr="006B110E">
        <w:rPr>
          <w:rFonts w:ascii="Arial" w:hAnsi="Arial" w:cs="Arial"/>
          <w14:shadow w14:blurRad="50800" w14:dist="38100" w14:dir="2700000" w14:sx="100000" w14:sy="100000" w14:kx="0" w14:ky="0" w14:algn="tl">
            <w14:srgbClr w14:val="000000">
              <w14:alpha w14:val="60000"/>
            </w14:srgbClr>
          </w14:shadow>
        </w:rPr>
        <w:t>community members</w:t>
      </w:r>
      <w:commentRangeEnd w:id="25"/>
      <w:r w:rsidR="00407CF8">
        <w:rPr>
          <w:rStyle w:val="CommentReference"/>
        </w:rPr>
        <w:commentReference w:id="25"/>
      </w:r>
      <w:r w:rsidRPr="006B110E">
        <w:rPr>
          <w:rFonts w:ascii="Arial" w:hAnsi="Arial" w:cs="Arial"/>
          <w14:shadow w14:blurRad="50800" w14:dist="38100" w14:dir="2700000" w14:sx="100000" w14:sy="100000" w14:kx="0" w14:ky="0" w14:algn="tl">
            <w14:srgbClr w14:val="000000">
              <w14:alpha w14:val="60000"/>
            </w14:srgbClr>
          </w14:shadow>
        </w:rPr>
        <w:t>, village health workers and community nurses from the Casamance region</w:t>
      </w:r>
      <w:r w:rsidRPr="00A13CC8">
        <w:rPr>
          <w:rFonts w:ascii="Arial" w:hAnsi="Arial" w:cs="Arial"/>
        </w:rPr>
        <w:t>, were selected by the Bignona cataract surgeon</w:t>
      </w:r>
      <w:r>
        <w:rPr>
          <w:rFonts w:ascii="Arial" w:hAnsi="Arial" w:cs="Arial"/>
        </w:rPr>
        <w:t xml:space="preserve"> to be trained. Training took place</w:t>
      </w:r>
      <w:r w:rsidRPr="00A13CC8">
        <w:rPr>
          <w:rFonts w:ascii="Arial" w:hAnsi="Arial" w:cs="Arial"/>
        </w:rPr>
        <w:t xml:space="preserve"> between 7</w:t>
      </w:r>
      <w:r w:rsidRPr="00A13CC8">
        <w:rPr>
          <w:rFonts w:ascii="Arial" w:hAnsi="Arial" w:cs="Arial"/>
          <w:vertAlign w:val="superscript"/>
        </w:rPr>
        <w:t>th</w:t>
      </w:r>
      <w:r w:rsidRPr="00A13CC8">
        <w:rPr>
          <w:rFonts w:ascii="Arial" w:hAnsi="Arial" w:cs="Arial"/>
        </w:rPr>
        <w:t>-11</w:t>
      </w:r>
      <w:r w:rsidRPr="00A13CC8">
        <w:rPr>
          <w:rFonts w:ascii="Arial" w:hAnsi="Arial" w:cs="Arial"/>
          <w:vertAlign w:val="superscript"/>
        </w:rPr>
        <w:t>th</w:t>
      </w:r>
      <w:r>
        <w:rPr>
          <w:rFonts w:ascii="Arial" w:hAnsi="Arial" w:cs="Arial"/>
        </w:rPr>
        <w:t xml:space="preserve"> December 2009 and </w:t>
      </w:r>
      <w:del w:id="26" w:author=" Sarah Burr" w:date="2013-03-28T09:43:00Z">
        <w:r w:rsidRPr="00A13CC8" w:rsidDel="00407CF8">
          <w:rPr>
            <w:rFonts w:ascii="Arial" w:hAnsi="Arial" w:cs="Arial"/>
          </w:rPr>
          <w:delText>consisted of</w:delText>
        </w:r>
      </w:del>
      <w:ins w:id="27" w:author=" Sarah Burr" w:date="2013-03-28T09:43:00Z">
        <w:r w:rsidR="00407CF8">
          <w:rPr>
            <w:rFonts w:ascii="Arial" w:hAnsi="Arial" w:cs="Arial"/>
          </w:rPr>
          <w:t>encompassed</w:t>
        </w:r>
      </w:ins>
      <w:r w:rsidRPr="00A13CC8">
        <w:rPr>
          <w:rFonts w:ascii="Arial" w:hAnsi="Arial" w:cs="Arial"/>
        </w:rPr>
        <w:t xml:space="preserve"> trachoma grading based on the WHO simplified grading system </w:t>
      </w:r>
      <w:r w:rsidR="004E1BFA">
        <w:rPr>
          <w:rFonts w:ascii="Arial" w:hAnsi="Arial" w:cs="Arial"/>
        </w:rPr>
        <w:fldChar w:fldCharType="begin"/>
      </w:r>
      <w:r>
        <w:rPr>
          <w:rFonts w:ascii="Arial" w:hAnsi="Arial" w:cs="Arial"/>
        </w:rPr>
        <w:instrText xml:space="preserve"> ADDIN EN.CITE &lt;EndNote&gt;&lt;Cite&gt;&lt;Author&gt;Thylefors&lt;/Author&gt;&lt;Year&gt;1987&lt;/Year&gt;&lt;RecNum&gt;32&lt;/RecNum&gt;&lt;record&gt;&lt;rec-number&gt;32&lt;/rec-number&gt;&lt;foreign-keys&gt;&lt;key app="EN" db-id="t09frttaldr5axe9f0ovw0sp5z9avwv5xaa5"&gt;32&lt;/key&gt;&lt;/foreign-keys&gt;&lt;ref-type name="Journal Article"&gt;17&lt;/ref-type&gt;&lt;contributors&gt;&lt;authors&gt;&lt;author&gt;Thylefors, B.&lt;/author&gt;&lt;author&gt;Dawson, C. R.&lt;/author&gt;&lt;author&gt;Jones, B. R.&lt;/author&gt;&lt;author&gt;West, S. K.&lt;/author&gt;&lt;author&gt;Taylor, H. R.&lt;/author&gt;&lt;/authors&gt;&lt;/contributors&gt;&lt;titles&gt;&lt;title&gt;A simple system for the assessment of trachoma and its complications&lt;/title&gt;&lt;secondary-title&gt;Bull World Health Organ&lt;/secondary-title&gt;&lt;/titles&gt;&lt;periodical&gt;&lt;full-title&gt;Bull World Health Organ&lt;/full-title&gt;&lt;/periodical&gt;&lt;pages&gt;477-83&lt;/pages&gt;&lt;volume&gt;65&lt;/volume&gt;&lt;number&gt;4&lt;/number&gt;&lt;keywords&gt;&lt;keyword&gt;Allied Health Personnel&lt;/keyword&gt;&lt;keyword&gt;Humans&lt;/keyword&gt;&lt;keyword&gt;Research Support, Non-U.S. Gov&amp;apos;t&lt;/keyword&gt;&lt;keyword&gt;Trachoma/ classification&lt;/keyword&gt;&lt;/keywords&gt;&lt;dates&gt;&lt;year&gt;1987&lt;/year&gt;&lt;/dates&gt;&lt;isbn&gt;0042-9686&lt;/isbn&gt;&lt;accession-num&gt;3500800&lt;/accession-num&gt;&lt;urls&gt;&lt;/urls&gt;&lt;/record&gt;&lt;/Cite&gt;&lt;/EndNote&gt;</w:instrText>
      </w:r>
      <w:r w:rsidR="004E1BFA">
        <w:rPr>
          <w:rFonts w:ascii="Arial" w:hAnsi="Arial" w:cs="Arial"/>
        </w:rPr>
        <w:fldChar w:fldCharType="separate"/>
      </w:r>
      <w:r w:rsidRPr="00A13CC8">
        <w:rPr>
          <w:rFonts w:ascii="Arial" w:hAnsi="Arial" w:cs="Arial"/>
          <w:noProof/>
        </w:rPr>
        <w:t>(</w:t>
      </w:r>
      <w:hyperlink w:anchor="_ENREF_10" w:tooltip="Thylefors, 1987 #32" w:history="1">
        <w:r w:rsidRPr="00A13CC8">
          <w:rPr>
            <w:rFonts w:ascii="Arial" w:hAnsi="Arial" w:cs="Arial"/>
            <w:noProof/>
          </w:rPr>
          <w:t>Thylefors et al., 1987</w:t>
        </w:r>
      </w:hyperlink>
      <w:r w:rsidRPr="00A13CC8">
        <w:rPr>
          <w:rFonts w:ascii="Arial" w:hAnsi="Arial" w:cs="Arial"/>
          <w:noProof/>
        </w:rPr>
        <w:t>)</w:t>
      </w:r>
      <w:r w:rsidR="004E1BFA">
        <w:rPr>
          <w:rFonts w:ascii="Arial" w:hAnsi="Arial" w:cs="Arial"/>
        </w:rPr>
        <w:fldChar w:fldCharType="end"/>
      </w:r>
      <w:r w:rsidRPr="00A13CC8">
        <w:rPr>
          <w:rFonts w:ascii="Arial" w:hAnsi="Arial" w:cs="Arial"/>
        </w:rPr>
        <w:t xml:space="preserve"> (practised every day using projected photographs), visual acuity measurement using Snellen E-charts, survey methods, field practice, and form filling. On the final day, the </w:t>
      </w:r>
      <w:r>
        <w:rPr>
          <w:rFonts w:ascii="Arial" w:hAnsi="Arial" w:cs="Arial"/>
        </w:rPr>
        <w:t>trainees</w:t>
      </w:r>
      <w:r w:rsidRPr="00A13CC8">
        <w:rPr>
          <w:rFonts w:ascii="Arial" w:hAnsi="Arial" w:cs="Arial"/>
        </w:rPr>
        <w:t xml:space="preserve"> were formally tested for trachoma grading and form filling</w:t>
      </w:r>
      <w:ins w:id="28" w:author=" Sarah Burr" w:date="2013-03-28T09:43:00Z">
        <w:r w:rsidR="006E23E8">
          <w:rPr>
            <w:rFonts w:ascii="Arial" w:hAnsi="Arial" w:cs="Arial"/>
          </w:rPr>
          <w:t xml:space="preserve"> skill</w:t>
        </w:r>
      </w:ins>
      <w:r w:rsidRPr="00A13CC8">
        <w:rPr>
          <w:rFonts w:ascii="Arial" w:hAnsi="Arial" w:cs="Arial"/>
        </w:rPr>
        <w:t xml:space="preserve">. Only those achieving a trachoma grading kappa score of ≥0.6 were certified to perform trachoma grading for the survey. </w:t>
      </w:r>
    </w:p>
    <w:p w:rsidR="002F4D9A" w:rsidRPr="00A13CC8" w:rsidRDefault="002F4D9A" w:rsidP="00A13CC8">
      <w:pPr>
        <w:autoSpaceDE w:val="0"/>
        <w:autoSpaceDN w:val="0"/>
        <w:adjustRightInd w:val="0"/>
        <w:spacing w:after="0" w:line="240" w:lineRule="auto"/>
        <w:jc w:val="both"/>
        <w:rPr>
          <w:rFonts w:ascii="Arial" w:hAnsi="Arial" w:cs="Arial"/>
        </w:rPr>
      </w:pPr>
    </w:p>
    <w:p w:rsidR="002F4D9A" w:rsidRPr="00A13CC8" w:rsidRDefault="002F4D9A" w:rsidP="00A13CC8">
      <w:pPr>
        <w:autoSpaceDE w:val="0"/>
        <w:autoSpaceDN w:val="0"/>
        <w:adjustRightInd w:val="0"/>
        <w:spacing w:after="0" w:line="240" w:lineRule="auto"/>
        <w:jc w:val="both"/>
        <w:rPr>
          <w:rFonts w:ascii="Arial" w:hAnsi="Arial" w:cs="Arial"/>
          <w:b/>
          <w:bCs/>
          <w:i/>
          <w:iCs/>
        </w:rPr>
      </w:pPr>
      <w:r w:rsidRPr="00A13CC8">
        <w:rPr>
          <w:rFonts w:ascii="Arial" w:hAnsi="Arial" w:cs="Arial"/>
          <w:b/>
          <w:bCs/>
          <w:i/>
          <w:iCs/>
        </w:rPr>
        <w:t>Survey:</w:t>
      </w:r>
    </w:p>
    <w:p w:rsidR="002F4D9A" w:rsidRDefault="002F4D9A" w:rsidP="00A13CC8">
      <w:pPr>
        <w:autoSpaceDE w:val="0"/>
        <w:autoSpaceDN w:val="0"/>
        <w:adjustRightInd w:val="0"/>
        <w:spacing w:after="0" w:line="240" w:lineRule="auto"/>
        <w:jc w:val="both"/>
        <w:rPr>
          <w:rFonts w:ascii="Arial" w:hAnsi="Arial" w:cs="Arial"/>
        </w:rPr>
      </w:pPr>
      <w:r w:rsidRPr="00A13CC8">
        <w:rPr>
          <w:rFonts w:ascii="Arial" w:hAnsi="Arial" w:cs="Arial"/>
        </w:rPr>
        <w:t xml:space="preserve">Of the 45 </w:t>
      </w:r>
      <w:r>
        <w:rPr>
          <w:rFonts w:ascii="Arial" w:hAnsi="Arial" w:cs="Arial"/>
        </w:rPr>
        <w:t>trainees</w:t>
      </w:r>
      <w:r w:rsidRPr="00A13CC8">
        <w:rPr>
          <w:rFonts w:ascii="Arial" w:hAnsi="Arial" w:cs="Arial"/>
        </w:rPr>
        <w:t xml:space="preserve">, 40 were involved in the survey. They formed </w:t>
      </w:r>
      <w:r>
        <w:rPr>
          <w:rFonts w:ascii="Arial" w:hAnsi="Arial" w:cs="Arial"/>
        </w:rPr>
        <w:t>four</w:t>
      </w:r>
      <w:r w:rsidRPr="00A13CC8">
        <w:rPr>
          <w:rFonts w:ascii="Arial" w:hAnsi="Arial" w:cs="Arial"/>
        </w:rPr>
        <w:t xml:space="preserve"> teams of </w:t>
      </w:r>
      <w:r>
        <w:rPr>
          <w:rFonts w:ascii="Arial" w:hAnsi="Arial" w:cs="Arial"/>
        </w:rPr>
        <w:t>ten trainees</w:t>
      </w:r>
      <w:r w:rsidRPr="00A13CC8">
        <w:rPr>
          <w:rFonts w:ascii="Arial" w:hAnsi="Arial" w:cs="Arial"/>
        </w:rPr>
        <w:t xml:space="preserve">, </w:t>
      </w:r>
      <w:r>
        <w:rPr>
          <w:rFonts w:ascii="Arial" w:hAnsi="Arial" w:cs="Arial"/>
        </w:rPr>
        <w:t>five</w:t>
      </w:r>
      <w:r w:rsidRPr="00A13CC8">
        <w:rPr>
          <w:rFonts w:ascii="Arial" w:hAnsi="Arial" w:cs="Arial"/>
        </w:rPr>
        <w:t xml:space="preserve"> of </w:t>
      </w:r>
      <w:r>
        <w:rPr>
          <w:rFonts w:ascii="Arial" w:hAnsi="Arial" w:cs="Arial"/>
        </w:rPr>
        <w:t>whom</w:t>
      </w:r>
      <w:r w:rsidRPr="00A13CC8">
        <w:rPr>
          <w:rFonts w:ascii="Arial" w:hAnsi="Arial" w:cs="Arial"/>
        </w:rPr>
        <w:t xml:space="preserve"> did trachoma grading and 5 of </w:t>
      </w:r>
      <w:r>
        <w:rPr>
          <w:rFonts w:ascii="Arial" w:hAnsi="Arial" w:cs="Arial"/>
        </w:rPr>
        <w:t>whom</w:t>
      </w:r>
      <w:r w:rsidRPr="00A13CC8">
        <w:rPr>
          <w:rFonts w:ascii="Arial" w:hAnsi="Arial" w:cs="Arial"/>
        </w:rPr>
        <w:t xml:space="preserve"> filled in the forms. The teams enumerated all household members who had slept in the household the night before (the </w:t>
      </w:r>
      <w:r w:rsidRPr="00A13CC8">
        <w:rPr>
          <w:rFonts w:ascii="Arial" w:hAnsi="Arial" w:cs="Arial"/>
          <w:i/>
          <w:iCs/>
        </w:rPr>
        <w:t>de facto</w:t>
      </w:r>
      <w:r w:rsidRPr="00A13CC8">
        <w:rPr>
          <w:rFonts w:ascii="Arial" w:hAnsi="Arial" w:cs="Arial"/>
        </w:rPr>
        <w:t xml:space="preserve"> population) for the randomly selected households in the randomly selected villages. </w:t>
      </w:r>
    </w:p>
    <w:p w:rsidR="002F4D9A" w:rsidRPr="00A13CC8" w:rsidRDefault="002F4D9A" w:rsidP="00A13CC8">
      <w:pPr>
        <w:autoSpaceDE w:val="0"/>
        <w:autoSpaceDN w:val="0"/>
        <w:adjustRightInd w:val="0"/>
        <w:spacing w:after="0" w:line="240" w:lineRule="auto"/>
        <w:jc w:val="both"/>
        <w:rPr>
          <w:rFonts w:ascii="Arial" w:hAnsi="Arial" w:cs="Arial"/>
        </w:rPr>
      </w:pPr>
    </w:p>
    <w:p w:rsidR="002F4D9A" w:rsidRPr="00A13CC8" w:rsidRDefault="002F4D9A" w:rsidP="00A13CC8">
      <w:pPr>
        <w:autoSpaceDE w:val="0"/>
        <w:autoSpaceDN w:val="0"/>
        <w:adjustRightInd w:val="0"/>
        <w:spacing w:after="0" w:line="240" w:lineRule="auto"/>
        <w:jc w:val="both"/>
        <w:rPr>
          <w:rFonts w:ascii="Arial" w:hAnsi="Arial" w:cs="Arial"/>
        </w:rPr>
      </w:pPr>
      <w:commentRangeStart w:id="29"/>
      <w:r w:rsidRPr="00A13CC8">
        <w:rPr>
          <w:rFonts w:ascii="Arial" w:hAnsi="Arial" w:cs="Arial"/>
        </w:rPr>
        <w:t xml:space="preserve">All censused household members </w:t>
      </w:r>
      <w:commentRangeEnd w:id="29"/>
      <w:r w:rsidR="004B5FF9">
        <w:rPr>
          <w:rStyle w:val="CommentReference"/>
        </w:rPr>
        <w:commentReference w:id="29"/>
      </w:r>
      <w:r w:rsidRPr="00A13CC8">
        <w:rPr>
          <w:rFonts w:ascii="Arial" w:hAnsi="Arial" w:cs="Arial"/>
        </w:rPr>
        <w:t xml:space="preserve">had their eyes examined for trachoma clinical signs according to the WHO simplified grading system </w:t>
      </w:r>
      <w:r w:rsidR="004E1BFA">
        <w:rPr>
          <w:rFonts w:ascii="Arial" w:hAnsi="Arial" w:cs="Arial"/>
        </w:rPr>
        <w:fldChar w:fldCharType="begin"/>
      </w:r>
      <w:r>
        <w:rPr>
          <w:rFonts w:ascii="Arial" w:hAnsi="Arial" w:cs="Arial"/>
        </w:rPr>
        <w:instrText xml:space="preserve"> ADDIN EN.CITE &lt;EndNote&gt;&lt;Cite&gt;&lt;Author&gt;Thylefors&lt;/Author&gt;&lt;Year&gt;1987&lt;/Year&gt;&lt;RecNum&gt;32&lt;/RecNum&gt;&lt;record&gt;&lt;rec-number&gt;32&lt;/rec-number&gt;&lt;foreign-keys&gt;&lt;key app="EN" db-id="t09frttaldr5axe9f0ovw0sp5z9avwv5xaa5"&gt;32&lt;/key&gt;&lt;/foreign-keys&gt;&lt;ref-type name="Journal Article"&gt;17&lt;/ref-type&gt;&lt;contributors&gt;&lt;authors&gt;&lt;author&gt;Thylefors, B.&lt;/author&gt;&lt;author&gt;Dawson, C. R.&lt;/author&gt;&lt;author&gt;Jones, B. R.&lt;/author&gt;&lt;author&gt;West, S. K.&lt;/author&gt;&lt;author&gt;Taylor, H. R.&lt;/author&gt;&lt;/authors&gt;&lt;/contributors&gt;&lt;titles&gt;&lt;title&gt;A simple system for the assessment of trachoma and its complications&lt;/title&gt;&lt;secondary-title&gt;Bull World Health Organ&lt;/secondary-title&gt;&lt;/titles&gt;&lt;periodical&gt;&lt;full-title&gt;Bull World Health Organ&lt;/full-title&gt;&lt;/periodical&gt;&lt;pages&gt;477-83&lt;/pages&gt;&lt;volume&gt;65&lt;/volume&gt;&lt;number&gt;4&lt;/number&gt;&lt;keywords&gt;&lt;keyword&gt;Allied Health Personnel&lt;/keyword&gt;&lt;keyword&gt;Humans&lt;/keyword&gt;&lt;keyword&gt;Research Support, Non-U.S. Gov&amp;apos;t&lt;/keyword&gt;&lt;keyword&gt;Trachoma/ classification&lt;/keyword&gt;&lt;/keywords&gt;&lt;dates&gt;&lt;year&gt;1987&lt;/year&gt;&lt;/dates&gt;&lt;isbn&gt;0042-9686&lt;/isbn&gt;&lt;accession-num&gt;3500800&lt;/accession-num&gt;&lt;urls&gt;&lt;/urls&gt;&lt;/record&gt;&lt;/Cite&gt;&lt;/EndNote&gt;</w:instrText>
      </w:r>
      <w:r w:rsidR="004E1BFA">
        <w:rPr>
          <w:rFonts w:ascii="Arial" w:hAnsi="Arial" w:cs="Arial"/>
        </w:rPr>
        <w:fldChar w:fldCharType="separate"/>
      </w:r>
      <w:r w:rsidRPr="00A13CC8">
        <w:rPr>
          <w:rFonts w:ascii="Arial" w:hAnsi="Arial" w:cs="Arial"/>
          <w:noProof/>
        </w:rPr>
        <w:t>(</w:t>
      </w:r>
      <w:hyperlink w:anchor="_ENREF_10" w:tooltip="Thylefors, 1987 #32" w:history="1">
        <w:r w:rsidRPr="00A13CC8">
          <w:rPr>
            <w:rFonts w:ascii="Arial" w:hAnsi="Arial" w:cs="Arial"/>
            <w:noProof/>
          </w:rPr>
          <w:t>Thylefors et al., 1987</w:t>
        </w:r>
      </w:hyperlink>
      <w:r w:rsidRPr="00A13CC8">
        <w:rPr>
          <w:rFonts w:ascii="Arial" w:hAnsi="Arial" w:cs="Arial"/>
          <w:noProof/>
        </w:rPr>
        <w:t>)</w:t>
      </w:r>
      <w:r w:rsidR="004E1BFA">
        <w:rPr>
          <w:rFonts w:ascii="Arial" w:hAnsi="Arial" w:cs="Arial"/>
        </w:rPr>
        <w:fldChar w:fldCharType="end"/>
      </w:r>
      <w:r w:rsidRPr="00A13CC8">
        <w:rPr>
          <w:rFonts w:ascii="Arial" w:hAnsi="Arial" w:cs="Arial"/>
        </w:rPr>
        <w:t>: trachomatous inflammation, follicular (TF), trachomatous inflammation, intense (TI), trachomatous scarring (TS), trachomatous trichiasis (TT) and corneal opacity (CO). Facial cleanliness, nasal and ocular discharge, and flies on the face at the time of examination</w:t>
      </w:r>
      <w:del w:id="30" w:author=" Sarah Burr" w:date="2013-03-28T09:44:00Z">
        <w:r w:rsidRPr="00A13CC8" w:rsidDel="004B5FF9">
          <w:rPr>
            <w:rFonts w:ascii="Arial" w:hAnsi="Arial" w:cs="Arial"/>
          </w:rPr>
          <w:delText>,</w:delText>
        </w:r>
      </w:del>
      <w:r w:rsidRPr="00A13CC8">
        <w:rPr>
          <w:rFonts w:ascii="Arial" w:hAnsi="Arial" w:cs="Arial"/>
        </w:rPr>
        <w:t xml:space="preserve"> were recorded. Individuals aged ≥50 years had their VA measured using Snellen E-charts.</w:t>
      </w:r>
    </w:p>
    <w:p w:rsidR="002F4D9A" w:rsidRPr="00A13CC8" w:rsidRDefault="002F4D9A" w:rsidP="00A13CC8">
      <w:pPr>
        <w:autoSpaceDE w:val="0"/>
        <w:autoSpaceDN w:val="0"/>
        <w:adjustRightInd w:val="0"/>
        <w:spacing w:after="0" w:line="240" w:lineRule="auto"/>
        <w:rPr>
          <w:rFonts w:ascii="Arial" w:hAnsi="Arial" w:cs="Arial"/>
        </w:rPr>
      </w:pPr>
    </w:p>
    <w:p w:rsidR="002F4D9A" w:rsidRPr="00A13CC8" w:rsidRDefault="002F4D9A" w:rsidP="00A13CC8">
      <w:pPr>
        <w:autoSpaceDE w:val="0"/>
        <w:autoSpaceDN w:val="0"/>
        <w:adjustRightInd w:val="0"/>
        <w:spacing w:after="0" w:line="240" w:lineRule="auto"/>
        <w:jc w:val="both"/>
        <w:rPr>
          <w:rFonts w:ascii="Arial" w:hAnsi="Arial" w:cs="Arial"/>
          <w:b/>
          <w:bCs/>
          <w:i/>
          <w:iCs/>
        </w:rPr>
      </w:pPr>
      <w:r w:rsidRPr="00A13CC8">
        <w:rPr>
          <w:rFonts w:ascii="Arial" w:hAnsi="Arial" w:cs="Arial"/>
          <w:b/>
          <w:bCs/>
          <w:i/>
          <w:iCs/>
        </w:rPr>
        <w:t>Statistical analyses:</w:t>
      </w:r>
    </w:p>
    <w:p w:rsidR="002F4D9A" w:rsidRPr="00A13CC8" w:rsidRDefault="002F4D9A" w:rsidP="00A13CC8">
      <w:pPr>
        <w:autoSpaceDE w:val="0"/>
        <w:autoSpaceDN w:val="0"/>
        <w:adjustRightInd w:val="0"/>
        <w:spacing w:after="0" w:line="240" w:lineRule="auto"/>
        <w:jc w:val="both"/>
        <w:rPr>
          <w:rFonts w:ascii="Arial" w:hAnsi="Arial" w:cs="Arial"/>
        </w:rPr>
      </w:pPr>
      <w:r w:rsidRPr="00A13CC8">
        <w:rPr>
          <w:rFonts w:ascii="Arial" w:hAnsi="Arial" w:cs="Arial"/>
        </w:rPr>
        <w:t xml:space="preserve">Data were double entered by different data entry clerks into </w:t>
      </w:r>
      <w:ins w:id="31" w:author=" Sarah Burr" w:date="2013-03-28T09:44:00Z">
        <w:r w:rsidR="004B5FF9">
          <w:rPr>
            <w:rFonts w:ascii="Arial" w:hAnsi="Arial" w:cs="Arial"/>
          </w:rPr>
          <w:t xml:space="preserve">a </w:t>
        </w:r>
      </w:ins>
      <w:r w:rsidRPr="00A13CC8">
        <w:rPr>
          <w:rFonts w:ascii="Arial" w:hAnsi="Arial" w:cs="Arial"/>
        </w:rPr>
        <w:t>Microsoft Access</w:t>
      </w:r>
      <w:ins w:id="32" w:author=" Sarah Burr" w:date="2013-03-28T09:44:00Z">
        <w:r w:rsidR="004B5FF9">
          <w:rPr>
            <w:rFonts w:ascii="Arial" w:hAnsi="Arial" w:cs="Arial"/>
          </w:rPr>
          <w:t xml:space="preserve"> database</w:t>
        </w:r>
      </w:ins>
      <w:r w:rsidRPr="00A13CC8">
        <w:rPr>
          <w:rFonts w:ascii="Arial" w:hAnsi="Arial" w:cs="Arial"/>
        </w:rPr>
        <w:t xml:space="preserve"> (v. 2007). Data cleaning and analy</w:t>
      </w:r>
      <w:r>
        <w:rPr>
          <w:rFonts w:ascii="Arial" w:hAnsi="Arial" w:cs="Arial"/>
        </w:rPr>
        <w:t>ses were conducted in Stata (v12</w:t>
      </w:r>
      <w:r w:rsidRPr="00A13CC8">
        <w:rPr>
          <w:rFonts w:ascii="Arial" w:hAnsi="Arial" w:cs="Arial"/>
        </w:rPr>
        <w:t xml:space="preserve">, STATA Corp., College Station, TX, USA). Discrepancies between the databases were resolved by a third individual by referring to the paper forms. </w:t>
      </w:r>
    </w:p>
    <w:p w:rsidR="002F4D9A" w:rsidRPr="00A13CC8" w:rsidRDefault="002F4D9A" w:rsidP="00A13CC8">
      <w:pPr>
        <w:autoSpaceDE w:val="0"/>
        <w:autoSpaceDN w:val="0"/>
        <w:adjustRightInd w:val="0"/>
        <w:spacing w:after="0" w:line="240" w:lineRule="auto"/>
        <w:jc w:val="both"/>
        <w:rPr>
          <w:rFonts w:ascii="Arial" w:hAnsi="Arial" w:cs="Arial"/>
        </w:rPr>
      </w:pPr>
    </w:p>
    <w:p w:rsidR="002F4D9A" w:rsidRPr="00457F3C" w:rsidRDefault="002F4D9A" w:rsidP="00A13CC8">
      <w:pPr>
        <w:autoSpaceDE w:val="0"/>
        <w:autoSpaceDN w:val="0"/>
        <w:adjustRightInd w:val="0"/>
        <w:spacing w:after="0" w:line="240" w:lineRule="auto"/>
        <w:jc w:val="both"/>
        <w:rPr>
          <w:rFonts w:ascii="Arial" w:hAnsi="Arial" w:cs="Arial"/>
        </w:rPr>
      </w:pPr>
      <w:r w:rsidRPr="00A13CC8">
        <w:rPr>
          <w:rFonts w:ascii="Arial" w:hAnsi="Arial" w:cs="Arial"/>
        </w:rPr>
        <w:t xml:space="preserve">The prevalence of TF </w:t>
      </w:r>
      <w:del w:id="33" w:author=" Sarah Burr" w:date="2013-03-28T09:45:00Z">
        <w:r w:rsidRPr="00A13CC8" w:rsidDel="00C03311">
          <w:rPr>
            <w:rFonts w:ascii="Arial" w:hAnsi="Arial" w:cs="Arial"/>
          </w:rPr>
          <w:delText>is presented</w:delText>
        </w:r>
      </w:del>
      <w:ins w:id="34" w:author=" Sarah Burr" w:date="2013-03-28T09:45:00Z">
        <w:r w:rsidR="00C03311">
          <w:rPr>
            <w:rFonts w:ascii="Arial" w:hAnsi="Arial" w:cs="Arial"/>
          </w:rPr>
          <w:t>was calculated</w:t>
        </w:r>
      </w:ins>
      <w:r w:rsidRPr="00A13CC8">
        <w:rPr>
          <w:rFonts w:ascii="Arial" w:hAnsi="Arial" w:cs="Arial"/>
        </w:rPr>
        <w:t xml:space="preserve"> for children aged 1-9 years and the prevalence of TT for individuals aged ≥15 years, in accordance with WHO guidelines </w:t>
      </w:r>
      <w:r w:rsidR="004E1BFA">
        <w:rPr>
          <w:rFonts w:ascii="Arial" w:hAnsi="Arial" w:cs="Arial"/>
        </w:rPr>
        <w:fldChar w:fldCharType="begin"/>
      </w:r>
      <w:r>
        <w:rPr>
          <w:rFonts w:ascii="Arial" w:hAnsi="Arial" w:cs="Arial"/>
        </w:rPr>
        <w:instrText xml:space="preserve"> ADDIN EN.CITE &lt;EndNote&gt;&lt;Cite&gt;&lt;Author&gt;WHO&lt;/Author&gt;&lt;Year&gt;2006&lt;/Year&gt;&lt;RecNum&gt;329&lt;/RecNum&gt;&lt;record&gt;&lt;rec-number&gt;329&lt;/rec-number&gt;&lt;foreign-keys&gt;&lt;key app="EN" db-id="t09frttaldr5axe9f0ovw0sp5z9avwv5xaa5"&gt;329&lt;/key&gt;&lt;/foreign-keys&gt;&lt;ref-type name="Report"&gt;27&lt;/ref-type&gt;&lt;contributors&gt;&lt;authors&gt;&lt;author&gt;WHO&lt;/author&gt;&lt;/authors&gt;&lt;/contributors&gt;&lt;titles&gt;&lt;title&gt;Trachoma control - a guide for programme managers&lt;/title&gt;&lt;/titles&gt;&lt;dates&gt;&lt;year&gt;2006&lt;/year&gt;&lt;/dates&gt;&lt;pub-location&gt;Geneva, Switzerland&lt;/pub-location&gt;&lt;publisher&gt;World Health Organization&lt;/publisher&gt;&lt;urls&gt;&lt;/urls&gt;&lt;/record&gt;&lt;/Cite&gt;&lt;/EndNote&gt;</w:instrText>
      </w:r>
      <w:r w:rsidR="004E1BFA">
        <w:rPr>
          <w:rFonts w:ascii="Arial" w:hAnsi="Arial" w:cs="Arial"/>
        </w:rPr>
        <w:fldChar w:fldCharType="separate"/>
      </w:r>
      <w:r w:rsidRPr="00A13CC8">
        <w:rPr>
          <w:rFonts w:ascii="Arial" w:hAnsi="Arial" w:cs="Arial"/>
          <w:noProof/>
        </w:rPr>
        <w:t>(</w:t>
      </w:r>
      <w:hyperlink w:anchor="_ENREF_12" w:tooltip="WHO, 2006 #329" w:history="1">
        <w:r w:rsidRPr="00A13CC8">
          <w:rPr>
            <w:rFonts w:ascii="Arial" w:hAnsi="Arial" w:cs="Arial"/>
            <w:noProof/>
          </w:rPr>
          <w:t>WHO, 2006</w:t>
        </w:r>
      </w:hyperlink>
      <w:r w:rsidRPr="00A13CC8">
        <w:rPr>
          <w:rFonts w:ascii="Arial" w:hAnsi="Arial" w:cs="Arial"/>
          <w:noProof/>
        </w:rPr>
        <w:t>)</w:t>
      </w:r>
      <w:r w:rsidR="004E1BFA">
        <w:rPr>
          <w:rFonts w:ascii="Arial" w:hAnsi="Arial" w:cs="Arial"/>
        </w:rPr>
        <w:fldChar w:fldCharType="end"/>
      </w:r>
      <w:r w:rsidRPr="00A13CC8">
        <w:rPr>
          <w:rFonts w:ascii="Arial" w:hAnsi="Arial" w:cs="Arial"/>
        </w:rPr>
        <w:t>.</w:t>
      </w:r>
      <w:r>
        <w:rPr>
          <w:rFonts w:ascii="Arial" w:hAnsi="Arial" w:cs="Arial"/>
        </w:rPr>
        <w:t xml:space="preserve"> </w:t>
      </w:r>
      <w:r w:rsidRPr="00A13CC8">
        <w:rPr>
          <w:rFonts w:ascii="Arial" w:hAnsi="Arial" w:cs="Arial"/>
        </w:rPr>
        <w:t xml:space="preserve">For visual acuity, the WHO classification </w:t>
      </w:r>
      <w:r w:rsidR="004E1BFA">
        <w:rPr>
          <w:rFonts w:ascii="Arial" w:hAnsi="Arial" w:cs="Arial"/>
        </w:rPr>
        <w:fldChar w:fldCharType="begin"/>
      </w:r>
      <w:r>
        <w:rPr>
          <w:rFonts w:ascii="Arial" w:hAnsi="Arial" w:cs="Arial"/>
        </w:rPr>
        <w:instrText xml:space="preserve"> ADDIN EN.CITE &lt;EndNote&gt;&lt;Cite&gt;&lt;Author&gt;WHO&lt;/Author&gt;&lt;Year&gt;2010&lt;/Year&gt;&lt;RecNum&gt;904&lt;/RecNum&gt;&lt;record&gt;&lt;rec-number&gt;904&lt;/rec-number&gt;&lt;foreign-keys&gt;&lt;key app="EN" db-id="t09frttaldr5axe9f0ovw0sp5z9avwv5xaa5"&gt;904&lt;/key&gt;&lt;/foreign-keys&gt;&lt;ref-type name="Web Page"&gt;12&lt;/ref-type&gt;&lt;contributors&gt;&lt;authors&gt;&lt;author&gt;WHO&lt;/author&gt;&lt;/authors&gt;&lt;/contributors&gt;&lt;titles&gt;&lt;title&gt;International Statistical Classification of Diseases and Related Health Problems 10th Revision http://apps.who.int/classifications/icd10/browse/2010/en&lt;/title&gt;&lt;/titles&gt;&lt;dates&gt;&lt;year&gt;2010&lt;/year&gt;&lt;/dates&gt;&lt;urls&gt;&lt;/urls&gt;&lt;/record&gt;&lt;/Cite&gt;&lt;/EndNote&gt;</w:instrText>
      </w:r>
      <w:r w:rsidR="004E1BFA">
        <w:rPr>
          <w:rFonts w:ascii="Arial" w:hAnsi="Arial" w:cs="Arial"/>
        </w:rPr>
        <w:fldChar w:fldCharType="separate"/>
      </w:r>
      <w:r w:rsidRPr="00A13CC8">
        <w:rPr>
          <w:rFonts w:ascii="Arial" w:hAnsi="Arial" w:cs="Arial"/>
          <w:noProof/>
        </w:rPr>
        <w:t>(</w:t>
      </w:r>
      <w:hyperlink w:anchor="_ENREF_13" w:tooltip="WHO, 2010 #904" w:history="1">
        <w:r w:rsidRPr="00A13CC8">
          <w:rPr>
            <w:rFonts w:ascii="Arial" w:hAnsi="Arial" w:cs="Arial"/>
            <w:noProof/>
          </w:rPr>
          <w:t>WHO, 2010</w:t>
        </w:r>
      </w:hyperlink>
      <w:r w:rsidRPr="00A13CC8">
        <w:rPr>
          <w:rFonts w:ascii="Arial" w:hAnsi="Arial" w:cs="Arial"/>
          <w:noProof/>
        </w:rPr>
        <w:t>)</w:t>
      </w:r>
      <w:r w:rsidR="004E1BFA">
        <w:rPr>
          <w:rFonts w:ascii="Arial" w:hAnsi="Arial" w:cs="Arial"/>
        </w:rPr>
        <w:fldChar w:fldCharType="end"/>
      </w:r>
      <w:r w:rsidRPr="00A13CC8">
        <w:rPr>
          <w:rFonts w:ascii="Arial" w:hAnsi="Arial" w:cs="Arial"/>
        </w:rPr>
        <w:t xml:space="preserve"> was employed, whereby an individual’s best eye distance VA is taken. An individual is said to be blind if their VA is &lt;3/60 to no perception </w:t>
      </w:r>
      <w:r>
        <w:rPr>
          <w:rFonts w:ascii="Arial" w:hAnsi="Arial" w:cs="Arial"/>
        </w:rPr>
        <w:t xml:space="preserve">of light </w:t>
      </w:r>
      <w:r w:rsidRPr="00A13CC8">
        <w:rPr>
          <w:rFonts w:ascii="Arial" w:hAnsi="Arial" w:cs="Arial"/>
        </w:rPr>
        <w:t xml:space="preserve">(NPL); have low vision if VA is &lt;6/18 to ≥3/60; and have normal vision if VA is 6/6 </w:t>
      </w:r>
      <w:r w:rsidRPr="00457F3C">
        <w:rPr>
          <w:rFonts w:ascii="Arial" w:hAnsi="Arial" w:cs="Arial"/>
        </w:rPr>
        <w:t>to ≥6/18.</w:t>
      </w:r>
    </w:p>
    <w:p w:rsidR="002F4D9A" w:rsidRDefault="002F4D9A" w:rsidP="00A13CC8">
      <w:pPr>
        <w:autoSpaceDE w:val="0"/>
        <w:autoSpaceDN w:val="0"/>
        <w:adjustRightInd w:val="0"/>
        <w:spacing w:after="0" w:line="240" w:lineRule="auto"/>
        <w:jc w:val="both"/>
        <w:rPr>
          <w:rFonts w:ascii="Arial" w:hAnsi="Arial" w:cs="Arial"/>
        </w:rPr>
      </w:pPr>
    </w:p>
    <w:p w:rsidR="002F4D9A" w:rsidRDefault="002F4D9A" w:rsidP="00A13CC8">
      <w:pPr>
        <w:autoSpaceDE w:val="0"/>
        <w:autoSpaceDN w:val="0"/>
        <w:adjustRightInd w:val="0"/>
        <w:spacing w:after="0" w:line="240" w:lineRule="auto"/>
        <w:jc w:val="both"/>
        <w:rPr>
          <w:rFonts w:ascii="Arial" w:hAnsi="Arial" w:cs="Arial"/>
        </w:rPr>
      </w:pPr>
      <w:r>
        <w:rPr>
          <w:rFonts w:ascii="Arial" w:hAnsi="Arial" w:cs="Arial"/>
        </w:rPr>
        <w:t>Prevalence was calculated at the community and commune levels. Communes are the next administrative level after districts, and there are 19 communes in the Bignona region. Each commune includes approximately 18 villages and 13000 inhabitants.</w:t>
      </w:r>
    </w:p>
    <w:p w:rsidR="002F4D9A" w:rsidRPr="00457F3C" w:rsidRDefault="002F4D9A" w:rsidP="00A13CC8">
      <w:pPr>
        <w:autoSpaceDE w:val="0"/>
        <w:autoSpaceDN w:val="0"/>
        <w:adjustRightInd w:val="0"/>
        <w:spacing w:after="0" w:line="240" w:lineRule="auto"/>
        <w:jc w:val="both"/>
        <w:rPr>
          <w:rFonts w:ascii="Arial" w:hAnsi="Arial" w:cs="Arial"/>
        </w:rPr>
      </w:pPr>
    </w:p>
    <w:p w:rsidR="002F4D9A" w:rsidRPr="00457F3C" w:rsidRDefault="002F4D9A" w:rsidP="00A13CC8">
      <w:pPr>
        <w:autoSpaceDE w:val="0"/>
        <w:autoSpaceDN w:val="0"/>
        <w:adjustRightInd w:val="0"/>
        <w:spacing w:after="0" w:line="240" w:lineRule="auto"/>
        <w:jc w:val="both"/>
        <w:rPr>
          <w:rFonts w:ascii="Arial" w:hAnsi="Arial" w:cs="Arial"/>
        </w:rPr>
      </w:pPr>
      <w:r>
        <w:rPr>
          <w:rFonts w:ascii="Arial" w:hAnsi="Arial" w:cs="Arial"/>
        </w:rPr>
        <w:t>The s</w:t>
      </w:r>
      <w:r w:rsidRPr="00457F3C">
        <w:rPr>
          <w:rFonts w:ascii="Arial" w:hAnsi="Arial" w:cs="Arial"/>
        </w:rPr>
        <w:t>patial distribution of TF, TT and VA was presented using ArcMap v9.2 (Environmental Systems Research Institute, Inc. Redlands, CA, USA).</w:t>
      </w:r>
    </w:p>
    <w:p w:rsidR="002F4D9A" w:rsidRPr="00457F3C" w:rsidRDefault="002F4D9A" w:rsidP="00A13CC8">
      <w:pPr>
        <w:autoSpaceDE w:val="0"/>
        <w:autoSpaceDN w:val="0"/>
        <w:adjustRightInd w:val="0"/>
        <w:spacing w:after="0" w:line="240" w:lineRule="auto"/>
        <w:jc w:val="both"/>
        <w:rPr>
          <w:rFonts w:ascii="Arial" w:hAnsi="Arial" w:cs="Arial"/>
        </w:rPr>
      </w:pPr>
    </w:p>
    <w:p w:rsidR="002F4D9A" w:rsidRPr="00457F3C" w:rsidRDefault="002F4D9A" w:rsidP="00A13CC8">
      <w:pPr>
        <w:autoSpaceDE w:val="0"/>
        <w:autoSpaceDN w:val="0"/>
        <w:adjustRightInd w:val="0"/>
        <w:spacing w:after="0" w:line="240" w:lineRule="auto"/>
        <w:rPr>
          <w:rFonts w:ascii="Arial" w:hAnsi="Arial" w:cs="Arial"/>
          <w:b/>
          <w:bCs/>
        </w:rPr>
      </w:pPr>
      <w:r w:rsidRPr="00457F3C">
        <w:rPr>
          <w:rFonts w:ascii="Arial" w:hAnsi="Arial" w:cs="Arial"/>
          <w:b/>
          <w:bCs/>
        </w:rPr>
        <w:t>RESULTS:</w:t>
      </w:r>
    </w:p>
    <w:p w:rsidR="002F4D9A" w:rsidRPr="00482603" w:rsidRDefault="002F4D9A" w:rsidP="00482603">
      <w:pPr>
        <w:spacing w:after="0" w:line="240" w:lineRule="auto"/>
        <w:jc w:val="both"/>
        <w:rPr>
          <w:rFonts w:ascii="Arial" w:hAnsi="Arial" w:cs="Arial"/>
          <w:b/>
          <w:bCs/>
          <w:i/>
          <w:iCs/>
        </w:rPr>
      </w:pPr>
      <w:r w:rsidRPr="00457F3C">
        <w:rPr>
          <w:rFonts w:ascii="Arial" w:hAnsi="Arial" w:cs="Arial"/>
          <w:b/>
          <w:bCs/>
          <w:i/>
          <w:iCs/>
        </w:rPr>
        <w:t>Overview of study participants</w:t>
      </w:r>
      <w:r w:rsidRPr="00482603">
        <w:rPr>
          <w:rFonts w:ascii="Arial" w:hAnsi="Arial" w:cs="Arial"/>
          <w:b/>
          <w:bCs/>
          <w:i/>
          <w:iCs/>
        </w:rPr>
        <w:t>:</w:t>
      </w:r>
    </w:p>
    <w:p w:rsidR="002F4D9A" w:rsidRPr="0060089C" w:rsidRDefault="002F4D9A" w:rsidP="00482603">
      <w:pPr>
        <w:spacing w:after="0" w:line="240" w:lineRule="auto"/>
        <w:jc w:val="both"/>
        <w:rPr>
          <w:rFonts w:ascii="Arial" w:hAnsi="Arial" w:cs="Arial"/>
        </w:rPr>
      </w:pPr>
      <w:r w:rsidRPr="0060089C">
        <w:rPr>
          <w:rFonts w:ascii="Arial" w:hAnsi="Arial" w:cs="Arial"/>
        </w:rPr>
        <w:t xml:space="preserve">Of the 60 randomly selected </w:t>
      </w:r>
      <w:r>
        <w:rPr>
          <w:rFonts w:ascii="Arial" w:hAnsi="Arial" w:cs="Arial"/>
        </w:rPr>
        <w:t>communities</w:t>
      </w:r>
      <w:r w:rsidRPr="0060089C">
        <w:rPr>
          <w:rFonts w:ascii="Arial" w:hAnsi="Arial" w:cs="Arial"/>
        </w:rPr>
        <w:t xml:space="preserve">, all consented to participate. Ten randomly selected households per </w:t>
      </w:r>
      <w:r>
        <w:rPr>
          <w:rFonts w:ascii="Arial" w:hAnsi="Arial" w:cs="Arial"/>
        </w:rPr>
        <w:t>community</w:t>
      </w:r>
      <w:r w:rsidRPr="0060089C">
        <w:rPr>
          <w:rFonts w:ascii="Arial" w:hAnsi="Arial" w:cs="Arial"/>
        </w:rPr>
        <w:t xml:space="preserve"> were included, except in one </w:t>
      </w:r>
      <w:r>
        <w:rPr>
          <w:rFonts w:ascii="Arial" w:hAnsi="Arial" w:cs="Arial"/>
        </w:rPr>
        <w:t>community</w:t>
      </w:r>
      <w:r w:rsidRPr="0060089C">
        <w:rPr>
          <w:rFonts w:ascii="Arial" w:hAnsi="Arial" w:cs="Arial"/>
        </w:rPr>
        <w:t xml:space="preserve"> where only </w:t>
      </w:r>
      <w:r>
        <w:rPr>
          <w:rFonts w:ascii="Arial" w:hAnsi="Arial" w:cs="Arial"/>
        </w:rPr>
        <w:lastRenderedPageBreak/>
        <w:t>nine</w:t>
      </w:r>
      <w:r w:rsidRPr="0060089C">
        <w:rPr>
          <w:rFonts w:ascii="Arial" w:hAnsi="Arial" w:cs="Arial"/>
        </w:rPr>
        <w:t xml:space="preserve"> households were approached. A total of 5639 individuals were censused and 5005 (88.8%) were examined. Individual participation in the study was high at ≥88% in all age categories (Table 1). Of those censused, 2758 (48.9%) were male. Of the total examined, 2398 (47.9%) were male.  </w:t>
      </w:r>
    </w:p>
    <w:p w:rsidR="002F4D9A" w:rsidRPr="0060089C" w:rsidRDefault="002F4D9A" w:rsidP="00482603">
      <w:pPr>
        <w:spacing w:after="0" w:line="240" w:lineRule="auto"/>
        <w:jc w:val="both"/>
        <w:rPr>
          <w:rFonts w:ascii="Arial" w:hAnsi="Arial" w:cs="Arial"/>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1134"/>
        <w:gridCol w:w="1843"/>
        <w:gridCol w:w="1275"/>
        <w:gridCol w:w="1134"/>
        <w:gridCol w:w="1560"/>
        <w:gridCol w:w="1337"/>
      </w:tblGrid>
      <w:tr w:rsidR="002F4D9A" w:rsidRPr="00B629EC">
        <w:tc>
          <w:tcPr>
            <w:tcW w:w="9242" w:type="dxa"/>
            <w:gridSpan w:val="7"/>
          </w:tcPr>
          <w:p w:rsidR="002F4D9A" w:rsidRPr="00B629EC" w:rsidRDefault="002F4D9A" w:rsidP="00B629EC">
            <w:pPr>
              <w:spacing w:after="0" w:line="240" w:lineRule="auto"/>
              <w:jc w:val="both"/>
              <w:rPr>
                <w:rFonts w:ascii="Arial" w:hAnsi="Arial" w:cs="Arial"/>
                <w:b/>
                <w:bCs/>
              </w:rPr>
            </w:pPr>
            <w:r w:rsidRPr="00B629EC">
              <w:rPr>
                <w:rFonts w:ascii="Arial" w:hAnsi="Arial" w:cs="Arial"/>
                <w:b/>
                <w:bCs/>
              </w:rPr>
              <w:t>Table 1. Participation rates</w:t>
            </w:r>
          </w:p>
        </w:tc>
      </w:tr>
      <w:tr w:rsidR="002F4D9A" w:rsidRPr="00B629EC">
        <w:tc>
          <w:tcPr>
            <w:tcW w:w="959" w:type="dxa"/>
            <w:vMerge w:val="restart"/>
            <w:vAlign w:val="center"/>
          </w:tcPr>
          <w:p w:rsidR="002F4D9A" w:rsidRPr="00B629EC" w:rsidRDefault="002F4D9A" w:rsidP="00B629EC">
            <w:pPr>
              <w:spacing w:after="0" w:line="240" w:lineRule="auto"/>
              <w:jc w:val="center"/>
              <w:rPr>
                <w:rFonts w:ascii="Arial" w:hAnsi="Arial" w:cs="Arial"/>
                <w:b/>
                <w:bCs/>
              </w:rPr>
            </w:pPr>
            <w:r w:rsidRPr="00B629EC">
              <w:rPr>
                <w:rFonts w:ascii="Arial" w:hAnsi="Arial" w:cs="Arial"/>
                <w:b/>
                <w:bCs/>
              </w:rPr>
              <w:t>Age (years)</w:t>
            </w:r>
          </w:p>
        </w:tc>
        <w:tc>
          <w:tcPr>
            <w:tcW w:w="1134" w:type="dxa"/>
            <w:vMerge w:val="restart"/>
            <w:vAlign w:val="center"/>
          </w:tcPr>
          <w:p w:rsidR="002F4D9A" w:rsidRPr="00B629EC" w:rsidRDefault="002F4D9A" w:rsidP="00B629EC">
            <w:pPr>
              <w:spacing w:after="0" w:line="240" w:lineRule="auto"/>
              <w:jc w:val="center"/>
              <w:rPr>
                <w:rFonts w:ascii="Arial" w:hAnsi="Arial" w:cs="Arial"/>
                <w:b/>
                <w:bCs/>
              </w:rPr>
            </w:pPr>
            <w:r w:rsidRPr="00B629EC">
              <w:rPr>
                <w:rFonts w:ascii="Arial" w:hAnsi="Arial" w:cs="Arial"/>
                <w:b/>
                <w:bCs/>
              </w:rPr>
              <w:t>Number eligible</w:t>
            </w:r>
            <w:r w:rsidRPr="00B629EC">
              <w:rPr>
                <w:rFonts w:ascii="Arial" w:hAnsi="Arial" w:cs="Arial"/>
                <w:b/>
                <w:bCs/>
                <w:vertAlign w:val="superscript"/>
              </w:rPr>
              <w:t>a</w:t>
            </w:r>
          </w:p>
        </w:tc>
        <w:tc>
          <w:tcPr>
            <w:tcW w:w="1843" w:type="dxa"/>
            <w:vMerge w:val="restart"/>
            <w:vAlign w:val="center"/>
          </w:tcPr>
          <w:p w:rsidR="002F4D9A" w:rsidRPr="00B629EC" w:rsidRDefault="002F4D9A" w:rsidP="00B629EC">
            <w:pPr>
              <w:spacing w:after="0" w:line="240" w:lineRule="auto"/>
              <w:jc w:val="center"/>
              <w:rPr>
                <w:rFonts w:ascii="Arial" w:hAnsi="Arial" w:cs="Arial"/>
                <w:b/>
                <w:bCs/>
                <w:vertAlign w:val="superscript"/>
              </w:rPr>
            </w:pPr>
            <w:r w:rsidRPr="00B629EC">
              <w:rPr>
                <w:rFonts w:ascii="Arial" w:hAnsi="Arial" w:cs="Arial"/>
                <w:b/>
                <w:bCs/>
              </w:rPr>
              <w:t>Number (%) examined</w:t>
            </w:r>
            <w:r w:rsidRPr="00B629EC">
              <w:rPr>
                <w:rFonts w:ascii="Arial" w:hAnsi="Arial" w:cs="Arial"/>
                <w:b/>
                <w:bCs/>
                <w:vertAlign w:val="superscript"/>
              </w:rPr>
              <w:t>b</w:t>
            </w:r>
          </w:p>
        </w:tc>
        <w:tc>
          <w:tcPr>
            <w:tcW w:w="5306" w:type="dxa"/>
            <w:gridSpan w:val="4"/>
            <w:vAlign w:val="center"/>
          </w:tcPr>
          <w:p w:rsidR="002F4D9A" w:rsidRPr="00B629EC" w:rsidRDefault="002F4D9A" w:rsidP="00B629EC">
            <w:pPr>
              <w:spacing w:after="0" w:line="240" w:lineRule="auto"/>
              <w:jc w:val="center"/>
              <w:rPr>
                <w:rFonts w:ascii="Arial" w:hAnsi="Arial" w:cs="Arial"/>
                <w:b/>
                <w:bCs/>
              </w:rPr>
            </w:pPr>
            <w:r w:rsidRPr="00B629EC">
              <w:rPr>
                <w:rFonts w:ascii="Arial" w:hAnsi="Arial" w:cs="Arial"/>
                <w:b/>
                <w:bCs/>
              </w:rPr>
              <w:t>Number (%) not examined</w:t>
            </w:r>
          </w:p>
        </w:tc>
      </w:tr>
      <w:tr w:rsidR="002F4D9A" w:rsidRPr="00B629EC">
        <w:tc>
          <w:tcPr>
            <w:tcW w:w="959" w:type="dxa"/>
            <w:vMerge/>
            <w:vAlign w:val="center"/>
          </w:tcPr>
          <w:p w:rsidR="002F4D9A" w:rsidRPr="00B629EC" w:rsidRDefault="002F4D9A" w:rsidP="00B629EC">
            <w:pPr>
              <w:spacing w:after="0" w:line="240" w:lineRule="auto"/>
              <w:jc w:val="center"/>
              <w:rPr>
                <w:rFonts w:ascii="Arial" w:hAnsi="Arial" w:cs="Arial"/>
                <w:b/>
                <w:bCs/>
              </w:rPr>
            </w:pPr>
          </w:p>
        </w:tc>
        <w:tc>
          <w:tcPr>
            <w:tcW w:w="1134" w:type="dxa"/>
            <w:vMerge/>
            <w:vAlign w:val="center"/>
          </w:tcPr>
          <w:p w:rsidR="002F4D9A" w:rsidRPr="00B629EC" w:rsidRDefault="002F4D9A" w:rsidP="00B629EC">
            <w:pPr>
              <w:spacing w:after="0" w:line="240" w:lineRule="auto"/>
              <w:jc w:val="center"/>
              <w:rPr>
                <w:rFonts w:ascii="Arial" w:hAnsi="Arial" w:cs="Arial"/>
                <w:b/>
                <w:bCs/>
              </w:rPr>
            </w:pPr>
          </w:p>
        </w:tc>
        <w:tc>
          <w:tcPr>
            <w:tcW w:w="1843" w:type="dxa"/>
            <w:vMerge/>
            <w:vAlign w:val="center"/>
          </w:tcPr>
          <w:p w:rsidR="002F4D9A" w:rsidRPr="00B629EC" w:rsidRDefault="002F4D9A" w:rsidP="00B629EC">
            <w:pPr>
              <w:spacing w:after="0" w:line="240" w:lineRule="auto"/>
              <w:jc w:val="center"/>
              <w:rPr>
                <w:rFonts w:ascii="Arial" w:hAnsi="Arial" w:cs="Arial"/>
                <w:b/>
                <w:bCs/>
              </w:rPr>
            </w:pPr>
          </w:p>
        </w:tc>
        <w:tc>
          <w:tcPr>
            <w:tcW w:w="1275" w:type="dxa"/>
            <w:vAlign w:val="center"/>
          </w:tcPr>
          <w:p w:rsidR="002F4D9A" w:rsidRPr="00B629EC" w:rsidRDefault="002F4D9A" w:rsidP="00B629EC">
            <w:pPr>
              <w:spacing w:after="0" w:line="240" w:lineRule="auto"/>
              <w:jc w:val="center"/>
              <w:rPr>
                <w:rFonts w:ascii="Arial" w:hAnsi="Arial" w:cs="Arial"/>
                <w:b/>
                <w:bCs/>
              </w:rPr>
            </w:pPr>
            <w:r w:rsidRPr="00B629EC">
              <w:rPr>
                <w:rFonts w:ascii="Arial" w:hAnsi="Arial" w:cs="Arial"/>
              </w:rPr>
              <w:t>Absent</w:t>
            </w:r>
          </w:p>
        </w:tc>
        <w:tc>
          <w:tcPr>
            <w:tcW w:w="1134" w:type="dxa"/>
            <w:vAlign w:val="center"/>
          </w:tcPr>
          <w:p w:rsidR="002F4D9A" w:rsidRPr="00B629EC" w:rsidRDefault="002F4D9A" w:rsidP="00B629EC">
            <w:pPr>
              <w:spacing w:after="0" w:line="240" w:lineRule="auto"/>
              <w:jc w:val="center"/>
              <w:rPr>
                <w:rFonts w:ascii="Arial" w:hAnsi="Arial" w:cs="Arial"/>
                <w:b/>
                <w:bCs/>
              </w:rPr>
            </w:pPr>
            <w:r w:rsidRPr="00B629EC">
              <w:rPr>
                <w:rFonts w:ascii="Arial" w:hAnsi="Arial" w:cs="Arial"/>
              </w:rPr>
              <w:t>Refused</w:t>
            </w:r>
          </w:p>
        </w:tc>
        <w:tc>
          <w:tcPr>
            <w:tcW w:w="1560" w:type="dxa"/>
          </w:tcPr>
          <w:p w:rsidR="002F4D9A" w:rsidRPr="00B629EC" w:rsidRDefault="002F4D9A" w:rsidP="00B629EC">
            <w:pPr>
              <w:spacing w:after="0" w:line="240" w:lineRule="auto"/>
              <w:jc w:val="center"/>
              <w:rPr>
                <w:rFonts w:ascii="Arial" w:hAnsi="Arial" w:cs="Arial"/>
              </w:rPr>
            </w:pPr>
            <w:r w:rsidRPr="00B629EC">
              <w:rPr>
                <w:rFonts w:ascii="Arial" w:hAnsi="Arial" w:cs="Arial"/>
              </w:rPr>
              <w:t>Other reason</w:t>
            </w:r>
          </w:p>
        </w:tc>
        <w:tc>
          <w:tcPr>
            <w:tcW w:w="1337" w:type="dxa"/>
            <w:vAlign w:val="center"/>
          </w:tcPr>
          <w:p w:rsidR="002F4D9A" w:rsidRPr="00B629EC" w:rsidRDefault="002F4D9A" w:rsidP="00B629EC">
            <w:pPr>
              <w:spacing w:after="0" w:line="240" w:lineRule="auto"/>
              <w:jc w:val="center"/>
              <w:rPr>
                <w:rFonts w:ascii="Arial" w:hAnsi="Arial" w:cs="Arial"/>
                <w:b/>
                <w:bCs/>
              </w:rPr>
            </w:pPr>
            <w:r w:rsidRPr="00B629EC">
              <w:rPr>
                <w:rFonts w:ascii="Arial" w:hAnsi="Arial" w:cs="Arial"/>
              </w:rPr>
              <w:t>No reason</w:t>
            </w:r>
          </w:p>
        </w:tc>
      </w:tr>
      <w:tr w:rsidR="001F17FF" w:rsidRPr="00B629EC">
        <w:trPr>
          <w:ins w:id="35" w:author=" Sarah Burr" w:date="2013-03-28T09:45:00Z"/>
        </w:trPr>
        <w:tc>
          <w:tcPr>
            <w:tcW w:w="959" w:type="dxa"/>
          </w:tcPr>
          <w:p w:rsidR="001F17FF" w:rsidRPr="00B629EC" w:rsidRDefault="001F17FF" w:rsidP="00B629EC">
            <w:pPr>
              <w:spacing w:after="0" w:line="240" w:lineRule="auto"/>
              <w:jc w:val="center"/>
              <w:rPr>
                <w:ins w:id="36" w:author=" Sarah Burr" w:date="2013-03-28T09:45:00Z"/>
                <w:rFonts w:ascii="Arial" w:hAnsi="Arial" w:cs="Arial"/>
              </w:rPr>
            </w:pPr>
            <w:ins w:id="37" w:author=" Sarah Burr" w:date="2013-03-28T09:45:00Z">
              <w:r>
                <w:rPr>
                  <w:rFonts w:ascii="Arial" w:hAnsi="Arial" w:cs="Arial"/>
                </w:rPr>
                <w:t>&lt;1</w:t>
              </w:r>
            </w:ins>
          </w:p>
        </w:tc>
        <w:tc>
          <w:tcPr>
            <w:tcW w:w="1134" w:type="dxa"/>
          </w:tcPr>
          <w:p w:rsidR="001F17FF" w:rsidRPr="00B629EC" w:rsidRDefault="001F17FF" w:rsidP="00B629EC">
            <w:pPr>
              <w:spacing w:after="0" w:line="240" w:lineRule="auto"/>
              <w:jc w:val="center"/>
              <w:rPr>
                <w:ins w:id="38" w:author=" Sarah Burr" w:date="2013-03-28T09:45:00Z"/>
                <w:rFonts w:ascii="Arial" w:hAnsi="Arial" w:cs="Arial"/>
              </w:rPr>
            </w:pPr>
          </w:p>
        </w:tc>
        <w:tc>
          <w:tcPr>
            <w:tcW w:w="1843" w:type="dxa"/>
          </w:tcPr>
          <w:p w:rsidR="001F17FF" w:rsidRPr="00B629EC" w:rsidRDefault="001F17FF" w:rsidP="00B629EC">
            <w:pPr>
              <w:spacing w:after="0" w:line="240" w:lineRule="auto"/>
              <w:jc w:val="center"/>
              <w:rPr>
                <w:ins w:id="39" w:author=" Sarah Burr" w:date="2013-03-28T09:45:00Z"/>
                <w:rFonts w:ascii="Arial" w:hAnsi="Arial" w:cs="Arial"/>
              </w:rPr>
            </w:pPr>
          </w:p>
        </w:tc>
        <w:tc>
          <w:tcPr>
            <w:tcW w:w="1275" w:type="dxa"/>
          </w:tcPr>
          <w:p w:rsidR="001F17FF" w:rsidRPr="00B629EC" w:rsidRDefault="001F17FF" w:rsidP="00B629EC">
            <w:pPr>
              <w:spacing w:after="0" w:line="240" w:lineRule="auto"/>
              <w:jc w:val="center"/>
              <w:rPr>
                <w:ins w:id="40" w:author=" Sarah Burr" w:date="2013-03-28T09:45:00Z"/>
                <w:rFonts w:ascii="Arial" w:hAnsi="Arial" w:cs="Arial"/>
              </w:rPr>
            </w:pPr>
          </w:p>
        </w:tc>
        <w:tc>
          <w:tcPr>
            <w:tcW w:w="1134" w:type="dxa"/>
          </w:tcPr>
          <w:p w:rsidR="001F17FF" w:rsidRPr="00B629EC" w:rsidRDefault="001F17FF" w:rsidP="00B629EC">
            <w:pPr>
              <w:spacing w:after="0" w:line="240" w:lineRule="auto"/>
              <w:jc w:val="center"/>
              <w:rPr>
                <w:ins w:id="41" w:author=" Sarah Burr" w:date="2013-03-28T09:45:00Z"/>
                <w:rFonts w:ascii="Arial" w:hAnsi="Arial" w:cs="Arial"/>
              </w:rPr>
            </w:pPr>
          </w:p>
        </w:tc>
        <w:tc>
          <w:tcPr>
            <w:tcW w:w="1560" w:type="dxa"/>
          </w:tcPr>
          <w:p w:rsidR="001F17FF" w:rsidRPr="00B629EC" w:rsidRDefault="001F17FF" w:rsidP="00B629EC">
            <w:pPr>
              <w:spacing w:after="0" w:line="240" w:lineRule="auto"/>
              <w:jc w:val="center"/>
              <w:rPr>
                <w:ins w:id="42" w:author=" Sarah Burr" w:date="2013-03-28T09:45:00Z"/>
                <w:rFonts w:ascii="Arial" w:hAnsi="Arial" w:cs="Arial"/>
              </w:rPr>
            </w:pPr>
          </w:p>
        </w:tc>
        <w:tc>
          <w:tcPr>
            <w:tcW w:w="1337" w:type="dxa"/>
          </w:tcPr>
          <w:p w:rsidR="001F17FF" w:rsidRPr="00B629EC" w:rsidRDefault="001F17FF" w:rsidP="00B629EC">
            <w:pPr>
              <w:spacing w:after="0" w:line="240" w:lineRule="auto"/>
              <w:jc w:val="center"/>
              <w:rPr>
                <w:ins w:id="43" w:author=" Sarah Burr" w:date="2013-03-28T09:45:00Z"/>
                <w:rFonts w:ascii="Arial" w:hAnsi="Arial" w:cs="Arial"/>
              </w:rPr>
            </w:pPr>
          </w:p>
        </w:tc>
      </w:tr>
      <w:tr w:rsidR="002F4D9A" w:rsidRPr="00B629EC">
        <w:tc>
          <w:tcPr>
            <w:tcW w:w="959" w:type="dxa"/>
          </w:tcPr>
          <w:p w:rsidR="002F4D9A" w:rsidRPr="00B629EC" w:rsidRDefault="002F4D9A" w:rsidP="00B629EC">
            <w:pPr>
              <w:spacing w:after="0" w:line="240" w:lineRule="auto"/>
              <w:jc w:val="center"/>
              <w:rPr>
                <w:rFonts w:ascii="Arial" w:hAnsi="Arial" w:cs="Arial"/>
              </w:rPr>
            </w:pPr>
            <w:r w:rsidRPr="00B629EC">
              <w:rPr>
                <w:rFonts w:ascii="Arial" w:hAnsi="Arial" w:cs="Arial"/>
              </w:rPr>
              <w:t>1-9</w:t>
            </w:r>
          </w:p>
        </w:tc>
        <w:tc>
          <w:tcPr>
            <w:tcW w:w="1134" w:type="dxa"/>
          </w:tcPr>
          <w:p w:rsidR="002F4D9A" w:rsidRPr="00B629EC" w:rsidRDefault="002F4D9A" w:rsidP="00B629EC">
            <w:pPr>
              <w:spacing w:after="0" w:line="240" w:lineRule="auto"/>
              <w:jc w:val="center"/>
              <w:rPr>
                <w:rFonts w:ascii="Arial" w:hAnsi="Arial" w:cs="Arial"/>
              </w:rPr>
            </w:pPr>
            <w:r w:rsidRPr="00B629EC">
              <w:rPr>
                <w:rFonts w:ascii="Arial" w:hAnsi="Arial" w:cs="Arial"/>
              </w:rPr>
              <w:t>1559</w:t>
            </w:r>
          </w:p>
        </w:tc>
        <w:tc>
          <w:tcPr>
            <w:tcW w:w="1843" w:type="dxa"/>
          </w:tcPr>
          <w:p w:rsidR="002F4D9A" w:rsidRPr="00B629EC" w:rsidRDefault="002F4D9A" w:rsidP="00B629EC">
            <w:pPr>
              <w:spacing w:after="0" w:line="240" w:lineRule="auto"/>
              <w:jc w:val="center"/>
              <w:rPr>
                <w:rFonts w:ascii="Arial" w:hAnsi="Arial" w:cs="Arial"/>
                <w:vertAlign w:val="superscript"/>
              </w:rPr>
            </w:pPr>
            <w:r w:rsidRPr="00B629EC">
              <w:rPr>
                <w:rFonts w:ascii="Arial" w:hAnsi="Arial" w:cs="Arial"/>
              </w:rPr>
              <w:t>1432 (91.9)</w:t>
            </w:r>
            <w:r w:rsidRPr="00B629EC">
              <w:rPr>
                <w:rFonts w:ascii="Arial" w:hAnsi="Arial" w:cs="Arial"/>
                <w:vertAlign w:val="superscript"/>
              </w:rPr>
              <w:t>c</w:t>
            </w:r>
          </w:p>
        </w:tc>
        <w:tc>
          <w:tcPr>
            <w:tcW w:w="1275" w:type="dxa"/>
          </w:tcPr>
          <w:p w:rsidR="002F4D9A" w:rsidRPr="00B629EC" w:rsidRDefault="002F4D9A" w:rsidP="00B629EC">
            <w:pPr>
              <w:spacing w:after="0" w:line="240" w:lineRule="auto"/>
              <w:jc w:val="center"/>
              <w:rPr>
                <w:rFonts w:ascii="Arial" w:hAnsi="Arial" w:cs="Arial"/>
              </w:rPr>
            </w:pPr>
            <w:r w:rsidRPr="00B629EC">
              <w:rPr>
                <w:rFonts w:ascii="Arial" w:hAnsi="Arial" w:cs="Arial"/>
              </w:rPr>
              <w:t>117 (7.5)</w:t>
            </w:r>
          </w:p>
        </w:tc>
        <w:tc>
          <w:tcPr>
            <w:tcW w:w="1134" w:type="dxa"/>
          </w:tcPr>
          <w:p w:rsidR="002F4D9A" w:rsidRPr="00B629EC" w:rsidRDefault="002F4D9A" w:rsidP="00B629EC">
            <w:pPr>
              <w:spacing w:after="0" w:line="240" w:lineRule="auto"/>
              <w:jc w:val="center"/>
              <w:rPr>
                <w:rFonts w:ascii="Arial" w:hAnsi="Arial" w:cs="Arial"/>
              </w:rPr>
            </w:pPr>
            <w:r w:rsidRPr="00B629EC">
              <w:rPr>
                <w:rFonts w:ascii="Arial" w:hAnsi="Arial" w:cs="Arial"/>
              </w:rPr>
              <w:t>4 (0.3)</w:t>
            </w:r>
          </w:p>
        </w:tc>
        <w:tc>
          <w:tcPr>
            <w:tcW w:w="1560" w:type="dxa"/>
          </w:tcPr>
          <w:p w:rsidR="002F4D9A" w:rsidRPr="00B629EC" w:rsidRDefault="002F4D9A" w:rsidP="00B629EC">
            <w:pPr>
              <w:spacing w:after="0" w:line="240" w:lineRule="auto"/>
              <w:jc w:val="center"/>
              <w:rPr>
                <w:rFonts w:ascii="Arial" w:hAnsi="Arial" w:cs="Arial"/>
              </w:rPr>
            </w:pPr>
            <w:r w:rsidRPr="00B629EC">
              <w:rPr>
                <w:rFonts w:ascii="Arial" w:hAnsi="Arial" w:cs="Arial"/>
              </w:rPr>
              <w:t>1 (0.1)</w:t>
            </w:r>
          </w:p>
        </w:tc>
        <w:tc>
          <w:tcPr>
            <w:tcW w:w="1337" w:type="dxa"/>
          </w:tcPr>
          <w:p w:rsidR="002F4D9A" w:rsidRPr="00B629EC" w:rsidRDefault="002F4D9A" w:rsidP="00B629EC">
            <w:pPr>
              <w:spacing w:after="0" w:line="240" w:lineRule="auto"/>
              <w:jc w:val="center"/>
              <w:rPr>
                <w:rFonts w:ascii="Arial" w:hAnsi="Arial" w:cs="Arial"/>
              </w:rPr>
            </w:pPr>
            <w:r w:rsidRPr="00B629EC">
              <w:rPr>
                <w:rFonts w:ascii="Arial" w:hAnsi="Arial" w:cs="Arial"/>
              </w:rPr>
              <w:t>5 (0.3)</w:t>
            </w:r>
          </w:p>
        </w:tc>
      </w:tr>
      <w:tr w:rsidR="001F17FF" w:rsidRPr="00B629EC">
        <w:trPr>
          <w:ins w:id="44" w:author=" Sarah Burr" w:date="2013-03-28T09:45:00Z"/>
        </w:trPr>
        <w:tc>
          <w:tcPr>
            <w:tcW w:w="959" w:type="dxa"/>
          </w:tcPr>
          <w:p w:rsidR="001F17FF" w:rsidRPr="00B629EC" w:rsidRDefault="001F17FF" w:rsidP="00B629EC">
            <w:pPr>
              <w:spacing w:after="0" w:line="240" w:lineRule="auto"/>
              <w:jc w:val="center"/>
              <w:rPr>
                <w:ins w:id="45" w:author=" Sarah Burr" w:date="2013-03-28T09:45:00Z"/>
                <w:rFonts w:ascii="Arial" w:hAnsi="Arial" w:cs="Arial"/>
              </w:rPr>
            </w:pPr>
            <w:ins w:id="46" w:author=" Sarah Burr" w:date="2013-03-28T09:45:00Z">
              <w:r>
                <w:rPr>
                  <w:rFonts w:ascii="Arial" w:hAnsi="Arial" w:cs="Arial"/>
                </w:rPr>
                <w:t>10-14</w:t>
              </w:r>
            </w:ins>
          </w:p>
        </w:tc>
        <w:tc>
          <w:tcPr>
            <w:tcW w:w="1134" w:type="dxa"/>
          </w:tcPr>
          <w:p w:rsidR="001F17FF" w:rsidRPr="00B629EC" w:rsidRDefault="001F17FF" w:rsidP="00B629EC">
            <w:pPr>
              <w:spacing w:after="0" w:line="240" w:lineRule="auto"/>
              <w:jc w:val="center"/>
              <w:rPr>
                <w:ins w:id="47" w:author=" Sarah Burr" w:date="2013-03-28T09:45:00Z"/>
                <w:rFonts w:ascii="Arial" w:hAnsi="Arial" w:cs="Arial"/>
              </w:rPr>
            </w:pPr>
          </w:p>
        </w:tc>
        <w:tc>
          <w:tcPr>
            <w:tcW w:w="1843" w:type="dxa"/>
          </w:tcPr>
          <w:p w:rsidR="001F17FF" w:rsidRPr="00B629EC" w:rsidRDefault="001F17FF" w:rsidP="00B629EC">
            <w:pPr>
              <w:spacing w:after="0" w:line="240" w:lineRule="auto"/>
              <w:jc w:val="center"/>
              <w:rPr>
                <w:ins w:id="48" w:author=" Sarah Burr" w:date="2013-03-28T09:45:00Z"/>
                <w:rFonts w:ascii="Arial" w:hAnsi="Arial" w:cs="Arial"/>
              </w:rPr>
            </w:pPr>
          </w:p>
        </w:tc>
        <w:tc>
          <w:tcPr>
            <w:tcW w:w="1275" w:type="dxa"/>
          </w:tcPr>
          <w:p w:rsidR="001F17FF" w:rsidRPr="00B629EC" w:rsidRDefault="001F17FF" w:rsidP="00B629EC">
            <w:pPr>
              <w:spacing w:after="0" w:line="240" w:lineRule="auto"/>
              <w:jc w:val="center"/>
              <w:rPr>
                <w:ins w:id="49" w:author=" Sarah Burr" w:date="2013-03-28T09:45:00Z"/>
                <w:rFonts w:ascii="Arial" w:hAnsi="Arial" w:cs="Arial"/>
              </w:rPr>
            </w:pPr>
          </w:p>
        </w:tc>
        <w:tc>
          <w:tcPr>
            <w:tcW w:w="1134" w:type="dxa"/>
          </w:tcPr>
          <w:p w:rsidR="001F17FF" w:rsidRPr="00B629EC" w:rsidRDefault="001F17FF" w:rsidP="00B629EC">
            <w:pPr>
              <w:spacing w:after="0" w:line="240" w:lineRule="auto"/>
              <w:jc w:val="center"/>
              <w:rPr>
                <w:ins w:id="50" w:author=" Sarah Burr" w:date="2013-03-28T09:45:00Z"/>
                <w:rFonts w:ascii="Arial" w:hAnsi="Arial" w:cs="Arial"/>
              </w:rPr>
            </w:pPr>
          </w:p>
        </w:tc>
        <w:tc>
          <w:tcPr>
            <w:tcW w:w="1560" w:type="dxa"/>
          </w:tcPr>
          <w:p w:rsidR="001F17FF" w:rsidRPr="00B629EC" w:rsidRDefault="001F17FF" w:rsidP="00B629EC">
            <w:pPr>
              <w:spacing w:after="0" w:line="240" w:lineRule="auto"/>
              <w:jc w:val="center"/>
              <w:rPr>
                <w:ins w:id="51" w:author=" Sarah Burr" w:date="2013-03-28T09:45:00Z"/>
                <w:rFonts w:ascii="Arial" w:hAnsi="Arial" w:cs="Arial"/>
              </w:rPr>
            </w:pPr>
          </w:p>
        </w:tc>
        <w:tc>
          <w:tcPr>
            <w:tcW w:w="1337" w:type="dxa"/>
          </w:tcPr>
          <w:p w:rsidR="001F17FF" w:rsidRPr="00B629EC" w:rsidRDefault="001F17FF" w:rsidP="00B629EC">
            <w:pPr>
              <w:spacing w:after="0" w:line="240" w:lineRule="auto"/>
              <w:jc w:val="center"/>
              <w:rPr>
                <w:ins w:id="52" w:author=" Sarah Burr" w:date="2013-03-28T09:45:00Z"/>
                <w:rFonts w:ascii="Arial" w:hAnsi="Arial" w:cs="Arial"/>
              </w:rPr>
            </w:pPr>
          </w:p>
        </w:tc>
      </w:tr>
      <w:tr w:rsidR="002F4D9A" w:rsidRPr="00B629EC">
        <w:tc>
          <w:tcPr>
            <w:tcW w:w="959" w:type="dxa"/>
          </w:tcPr>
          <w:p w:rsidR="002F4D9A" w:rsidRPr="00B629EC" w:rsidRDefault="002F4D9A" w:rsidP="00B629EC">
            <w:pPr>
              <w:spacing w:after="0" w:line="240" w:lineRule="auto"/>
              <w:jc w:val="center"/>
              <w:rPr>
                <w:rFonts w:ascii="Arial" w:hAnsi="Arial" w:cs="Arial"/>
              </w:rPr>
            </w:pPr>
            <w:r w:rsidRPr="00B629EC">
              <w:rPr>
                <w:rFonts w:ascii="Arial" w:hAnsi="Arial" w:cs="Arial"/>
              </w:rPr>
              <w:t>15-49</w:t>
            </w:r>
          </w:p>
        </w:tc>
        <w:tc>
          <w:tcPr>
            <w:tcW w:w="1134" w:type="dxa"/>
          </w:tcPr>
          <w:p w:rsidR="002F4D9A" w:rsidRPr="00B629EC" w:rsidRDefault="002F4D9A" w:rsidP="00B629EC">
            <w:pPr>
              <w:spacing w:after="0" w:line="240" w:lineRule="auto"/>
              <w:jc w:val="center"/>
              <w:rPr>
                <w:rFonts w:ascii="Arial" w:hAnsi="Arial" w:cs="Arial"/>
              </w:rPr>
            </w:pPr>
            <w:r w:rsidRPr="00B629EC">
              <w:rPr>
                <w:rFonts w:ascii="Arial" w:hAnsi="Arial" w:cs="Arial"/>
              </w:rPr>
              <w:t>2345</w:t>
            </w:r>
          </w:p>
        </w:tc>
        <w:tc>
          <w:tcPr>
            <w:tcW w:w="1843" w:type="dxa"/>
          </w:tcPr>
          <w:p w:rsidR="002F4D9A" w:rsidRPr="00B629EC" w:rsidRDefault="002F4D9A" w:rsidP="00B629EC">
            <w:pPr>
              <w:spacing w:after="0" w:line="240" w:lineRule="auto"/>
              <w:jc w:val="center"/>
              <w:rPr>
                <w:rFonts w:ascii="Arial" w:hAnsi="Arial" w:cs="Arial"/>
                <w:vertAlign w:val="superscript"/>
              </w:rPr>
            </w:pPr>
            <w:r w:rsidRPr="00B629EC">
              <w:rPr>
                <w:rFonts w:ascii="Arial" w:hAnsi="Arial" w:cs="Arial"/>
              </w:rPr>
              <w:t>2063 (88.0)</w:t>
            </w:r>
            <w:r w:rsidRPr="00B629EC">
              <w:rPr>
                <w:rFonts w:ascii="Arial" w:hAnsi="Arial" w:cs="Arial"/>
                <w:vertAlign w:val="superscript"/>
              </w:rPr>
              <w:t>d</w:t>
            </w:r>
          </w:p>
        </w:tc>
        <w:tc>
          <w:tcPr>
            <w:tcW w:w="1275" w:type="dxa"/>
          </w:tcPr>
          <w:p w:rsidR="002F4D9A" w:rsidRPr="00B629EC" w:rsidRDefault="002F4D9A" w:rsidP="00B629EC">
            <w:pPr>
              <w:spacing w:after="0" w:line="240" w:lineRule="auto"/>
              <w:jc w:val="center"/>
              <w:rPr>
                <w:rFonts w:ascii="Arial" w:hAnsi="Arial" w:cs="Arial"/>
              </w:rPr>
            </w:pPr>
            <w:r w:rsidRPr="00B629EC">
              <w:rPr>
                <w:rFonts w:ascii="Arial" w:hAnsi="Arial" w:cs="Arial"/>
              </w:rPr>
              <w:t>270 (11.5)</w:t>
            </w:r>
          </w:p>
        </w:tc>
        <w:tc>
          <w:tcPr>
            <w:tcW w:w="1134" w:type="dxa"/>
          </w:tcPr>
          <w:p w:rsidR="002F4D9A" w:rsidRPr="00B629EC" w:rsidRDefault="002F4D9A" w:rsidP="00B629EC">
            <w:pPr>
              <w:spacing w:after="0" w:line="240" w:lineRule="auto"/>
              <w:jc w:val="center"/>
              <w:rPr>
                <w:rFonts w:ascii="Arial" w:hAnsi="Arial" w:cs="Arial"/>
              </w:rPr>
            </w:pPr>
            <w:r w:rsidRPr="00B629EC">
              <w:rPr>
                <w:rFonts w:ascii="Arial" w:hAnsi="Arial" w:cs="Arial"/>
              </w:rPr>
              <w:t>7 (0.3)</w:t>
            </w:r>
          </w:p>
        </w:tc>
        <w:tc>
          <w:tcPr>
            <w:tcW w:w="1560" w:type="dxa"/>
          </w:tcPr>
          <w:p w:rsidR="002F4D9A" w:rsidRPr="00B629EC" w:rsidRDefault="002F4D9A" w:rsidP="00B629EC">
            <w:pPr>
              <w:spacing w:after="0" w:line="240" w:lineRule="auto"/>
              <w:jc w:val="center"/>
              <w:rPr>
                <w:rFonts w:ascii="Arial" w:hAnsi="Arial" w:cs="Arial"/>
              </w:rPr>
            </w:pPr>
            <w:r w:rsidRPr="00B629EC">
              <w:rPr>
                <w:rFonts w:ascii="Arial" w:hAnsi="Arial" w:cs="Arial"/>
              </w:rPr>
              <w:t>3 (0.1)</w:t>
            </w:r>
          </w:p>
        </w:tc>
        <w:tc>
          <w:tcPr>
            <w:tcW w:w="1337" w:type="dxa"/>
          </w:tcPr>
          <w:p w:rsidR="002F4D9A" w:rsidRPr="00B629EC" w:rsidRDefault="002F4D9A" w:rsidP="00B629EC">
            <w:pPr>
              <w:spacing w:after="0" w:line="240" w:lineRule="auto"/>
              <w:jc w:val="center"/>
              <w:rPr>
                <w:rFonts w:ascii="Arial" w:hAnsi="Arial" w:cs="Arial"/>
              </w:rPr>
            </w:pPr>
            <w:r w:rsidRPr="00B629EC">
              <w:rPr>
                <w:rFonts w:ascii="Arial" w:hAnsi="Arial" w:cs="Arial"/>
              </w:rPr>
              <w:t>2 (0.1)</w:t>
            </w:r>
          </w:p>
        </w:tc>
      </w:tr>
      <w:tr w:rsidR="002F4D9A" w:rsidRPr="00B629EC">
        <w:tc>
          <w:tcPr>
            <w:tcW w:w="959" w:type="dxa"/>
          </w:tcPr>
          <w:p w:rsidR="002F4D9A" w:rsidRPr="00B629EC" w:rsidRDefault="002F4D9A" w:rsidP="00B629EC">
            <w:pPr>
              <w:spacing w:after="0" w:line="240" w:lineRule="auto"/>
              <w:jc w:val="center"/>
              <w:rPr>
                <w:rFonts w:ascii="Arial" w:hAnsi="Arial" w:cs="Arial"/>
              </w:rPr>
            </w:pPr>
            <w:r w:rsidRPr="00B629EC">
              <w:rPr>
                <w:rFonts w:ascii="Arial" w:hAnsi="Arial" w:cs="Arial"/>
              </w:rPr>
              <w:t>≥50</w:t>
            </w:r>
          </w:p>
        </w:tc>
        <w:tc>
          <w:tcPr>
            <w:tcW w:w="1134" w:type="dxa"/>
          </w:tcPr>
          <w:p w:rsidR="002F4D9A" w:rsidRPr="00B629EC" w:rsidRDefault="002F4D9A" w:rsidP="00B629EC">
            <w:pPr>
              <w:spacing w:after="0" w:line="240" w:lineRule="auto"/>
              <w:jc w:val="center"/>
              <w:rPr>
                <w:rFonts w:ascii="Arial" w:hAnsi="Arial" w:cs="Arial"/>
              </w:rPr>
            </w:pPr>
            <w:r w:rsidRPr="00B629EC">
              <w:rPr>
                <w:rFonts w:ascii="Arial" w:hAnsi="Arial" w:cs="Arial"/>
              </w:rPr>
              <w:t>778</w:t>
            </w:r>
          </w:p>
        </w:tc>
        <w:tc>
          <w:tcPr>
            <w:tcW w:w="1843" w:type="dxa"/>
          </w:tcPr>
          <w:p w:rsidR="002F4D9A" w:rsidRPr="00B629EC" w:rsidRDefault="002F4D9A" w:rsidP="00B629EC">
            <w:pPr>
              <w:spacing w:after="0" w:line="240" w:lineRule="auto"/>
              <w:jc w:val="center"/>
              <w:rPr>
                <w:rFonts w:ascii="Arial" w:hAnsi="Arial" w:cs="Arial"/>
                <w:vertAlign w:val="superscript"/>
              </w:rPr>
            </w:pPr>
            <w:r w:rsidRPr="00B629EC">
              <w:rPr>
                <w:rFonts w:ascii="Arial" w:hAnsi="Arial" w:cs="Arial"/>
              </w:rPr>
              <w:t>687 (88.3)</w:t>
            </w:r>
            <w:r w:rsidRPr="00B629EC">
              <w:rPr>
                <w:rFonts w:ascii="Arial" w:hAnsi="Arial" w:cs="Arial"/>
                <w:vertAlign w:val="superscript"/>
              </w:rPr>
              <w:t>e</w:t>
            </w:r>
          </w:p>
        </w:tc>
        <w:tc>
          <w:tcPr>
            <w:tcW w:w="1275" w:type="dxa"/>
          </w:tcPr>
          <w:p w:rsidR="002F4D9A" w:rsidRPr="00B629EC" w:rsidRDefault="002F4D9A" w:rsidP="00B629EC">
            <w:pPr>
              <w:spacing w:after="0" w:line="240" w:lineRule="auto"/>
              <w:jc w:val="center"/>
              <w:rPr>
                <w:rFonts w:ascii="Arial" w:hAnsi="Arial" w:cs="Arial"/>
              </w:rPr>
            </w:pPr>
            <w:r w:rsidRPr="00B629EC">
              <w:rPr>
                <w:rFonts w:ascii="Arial" w:hAnsi="Arial" w:cs="Arial"/>
              </w:rPr>
              <w:t>87 (11.2)</w:t>
            </w:r>
          </w:p>
        </w:tc>
        <w:tc>
          <w:tcPr>
            <w:tcW w:w="1134" w:type="dxa"/>
          </w:tcPr>
          <w:p w:rsidR="002F4D9A" w:rsidRPr="00B629EC" w:rsidRDefault="002F4D9A" w:rsidP="00B629EC">
            <w:pPr>
              <w:spacing w:after="0" w:line="240" w:lineRule="auto"/>
              <w:jc w:val="center"/>
              <w:rPr>
                <w:rFonts w:ascii="Arial" w:hAnsi="Arial" w:cs="Arial"/>
              </w:rPr>
            </w:pPr>
            <w:r w:rsidRPr="00B629EC">
              <w:rPr>
                <w:rFonts w:ascii="Arial" w:hAnsi="Arial" w:cs="Arial"/>
              </w:rPr>
              <w:t>1 (0.1)</w:t>
            </w:r>
          </w:p>
        </w:tc>
        <w:tc>
          <w:tcPr>
            <w:tcW w:w="1560" w:type="dxa"/>
          </w:tcPr>
          <w:p w:rsidR="002F4D9A" w:rsidRPr="00B629EC" w:rsidRDefault="002F4D9A" w:rsidP="00B629EC">
            <w:pPr>
              <w:spacing w:after="0" w:line="240" w:lineRule="auto"/>
              <w:jc w:val="center"/>
              <w:rPr>
                <w:rFonts w:ascii="Arial" w:hAnsi="Arial" w:cs="Arial"/>
              </w:rPr>
            </w:pPr>
            <w:r w:rsidRPr="00B629EC">
              <w:rPr>
                <w:rFonts w:ascii="Arial" w:hAnsi="Arial" w:cs="Arial"/>
              </w:rPr>
              <w:t>3 (0.4)</w:t>
            </w:r>
          </w:p>
        </w:tc>
        <w:tc>
          <w:tcPr>
            <w:tcW w:w="1337" w:type="dxa"/>
          </w:tcPr>
          <w:p w:rsidR="002F4D9A" w:rsidRPr="00B629EC" w:rsidRDefault="002F4D9A" w:rsidP="00B629EC">
            <w:pPr>
              <w:spacing w:after="0" w:line="240" w:lineRule="auto"/>
              <w:jc w:val="center"/>
              <w:rPr>
                <w:rFonts w:ascii="Arial" w:hAnsi="Arial" w:cs="Arial"/>
              </w:rPr>
            </w:pPr>
            <w:r w:rsidRPr="00B629EC">
              <w:rPr>
                <w:rFonts w:ascii="Arial" w:hAnsi="Arial" w:cs="Arial"/>
              </w:rPr>
              <w:t>0 (0)</w:t>
            </w:r>
          </w:p>
        </w:tc>
      </w:tr>
      <w:tr w:rsidR="002F4D9A" w:rsidRPr="00B629EC">
        <w:tc>
          <w:tcPr>
            <w:tcW w:w="959" w:type="dxa"/>
          </w:tcPr>
          <w:p w:rsidR="002F4D9A" w:rsidRPr="00B629EC" w:rsidRDefault="002F4D9A" w:rsidP="00B629EC">
            <w:pPr>
              <w:spacing w:after="0" w:line="240" w:lineRule="auto"/>
              <w:jc w:val="center"/>
              <w:rPr>
                <w:rFonts w:ascii="Arial" w:hAnsi="Arial" w:cs="Arial"/>
                <w:b/>
                <w:bCs/>
              </w:rPr>
            </w:pPr>
            <w:r w:rsidRPr="00B629EC">
              <w:rPr>
                <w:rFonts w:ascii="Arial" w:hAnsi="Arial" w:cs="Arial"/>
                <w:b/>
                <w:bCs/>
              </w:rPr>
              <w:t>Total</w:t>
            </w:r>
          </w:p>
        </w:tc>
        <w:tc>
          <w:tcPr>
            <w:tcW w:w="1134" w:type="dxa"/>
          </w:tcPr>
          <w:p w:rsidR="002F4D9A" w:rsidRPr="00B629EC" w:rsidRDefault="002F4D9A" w:rsidP="00B629EC">
            <w:pPr>
              <w:spacing w:after="0" w:line="240" w:lineRule="auto"/>
              <w:jc w:val="center"/>
              <w:rPr>
                <w:rFonts w:ascii="Arial" w:hAnsi="Arial" w:cs="Arial"/>
                <w:b/>
                <w:bCs/>
              </w:rPr>
            </w:pPr>
            <w:r w:rsidRPr="00B629EC">
              <w:rPr>
                <w:rFonts w:ascii="Arial" w:hAnsi="Arial" w:cs="Arial"/>
                <w:b/>
                <w:bCs/>
              </w:rPr>
              <w:t>4682</w:t>
            </w:r>
          </w:p>
        </w:tc>
        <w:tc>
          <w:tcPr>
            <w:tcW w:w="1843" w:type="dxa"/>
          </w:tcPr>
          <w:p w:rsidR="002F4D9A" w:rsidRPr="00B629EC" w:rsidRDefault="002F4D9A" w:rsidP="00B629EC">
            <w:pPr>
              <w:spacing w:after="0" w:line="240" w:lineRule="auto"/>
              <w:jc w:val="center"/>
              <w:rPr>
                <w:rFonts w:ascii="Arial" w:hAnsi="Arial" w:cs="Arial"/>
                <w:b/>
                <w:bCs/>
              </w:rPr>
            </w:pPr>
            <w:r w:rsidRPr="00B629EC">
              <w:rPr>
                <w:rFonts w:ascii="Arial" w:hAnsi="Arial" w:cs="Arial"/>
                <w:b/>
                <w:bCs/>
              </w:rPr>
              <w:t>4182 (89.3)</w:t>
            </w:r>
          </w:p>
        </w:tc>
        <w:tc>
          <w:tcPr>
            <w:tcW w:w="1275" w:type="dxa"/>
          </w:tcPr>
          <w:p w:rsidR="002F4D9A" w:rsidRPr="00B629EC" w:rsidRDefault="002F4D9A" w:rsidP="00B629EC">
            <w:pPr>
              <w:spacing w:after="0" w:line="240" w:lineRule="auto"/>
              <w:jc w:val="center"/>
              <w:rPr>
                <w:rFonts w:ascii="Arial" w:hAnsi="Arial" w:cs="Arial"/>
                <w:b/>
                <w:bCs/>
              </w:rPr>
            </w:pPr>
            <w:r w:rsidRPr="00B629EC">
              <w:rPr>
                <w:rFonts w:ascii="Arial" w:hAnsi="Arial" w:cs="Arial"/>
                <w:b/>
                <w:bCs/>
              </w:rPr>
              <w:t>474 (10.1)</w:t>
            </w:r>
          </w:p>
        </w:tc>
        <w:tc>
          <w:tcPr>
            <w:tcW w:w="1134" w:type="dxa"/>
          </w:tcPr>
          <w:p w:rsidR="002F4D9A" w:rsidRPr="00B629EC" w:rsidRDefault="002F4D9A" w:rsidP="00B629EC">
            <w:pPr>
              <w:spacing w:after="0" w:line="240" w:lineRule="auto"/>
              <w:jc w:val="center"/>
              <w:rPr>
                <w:rFonts w:ascii="Arial" w:hAnsi="Arial" w:cs="Arial"/>
                <w:b/>
                <w:bCs/>
              </w:rPr>
            </w:pPr>
            <w:r w:rsidRPr="00B629EC">
              <w:rPr>
                <w:rFonts w:ascii="Arial" w:hAnsi="Arial" w:cs="Arial"/>
                <w:b/>
                <w:bCs/>
              </w:rPr>
              <w:t>12 (0.3)</w:t>
            </w:r>
          </w:p>
        </w:tc>
        <w:tc>
          <w:tcPr>
            <w:tcW w:w="1560" w:type="dxa"/>
          </w:tcPr>
          <w:p w:rsidR="002F4D9A" w:rsidRPr="00B629EC" w:rsidRDefault="002F4D9A" w:rsidP="00B629EC">
            <w:pPr>
              <w:spacing w:after="0" w:line="240" w:lineRule="auto"/>
              <w:jc w:val="center"/>
              <w:rPr>
                <w:rFonts w:ascii="Arial" w:hAnsi="Arial" w:cs="Arial"/>
                <w:b/>
                <w:bCs/>
              </w:rPr>
            </w:pPr>
            <w:r w:rsidRPr="00B629EC">
              <w:rPr>
                <w:rFonts w:ascii="Arial" w:hAnsi="Arial" w:cs="Arial"/>
                <w:b/>
                <w:bCs/>
              </w:rPr>
              <w:t>7 (0.1)</w:t>
            </w:r>
          </w:p>
        </w:tc>
        <w:tc>
          <w:tcPr>
            <w:tcW w:w="1337" w:type="dxa"/>
          </w:tcPr>
          <w:p w:rsidR="002F4D9A" w:rsidRPr="00B629EC" w:rsidRDefault="002F4D9A" w:rsidP="00B629EC">
            <w:pPr>
              <w:spacing w:after="0" w:line="240" w:lineRule="auto"/>
              <w:jc w:val="center"/>
              <w:rPr>
                <w:rFonts w:ascii="Arial" w:hAnsi="Arial" w:cs="Arial"/>
                <w:b/>
                <w:bCs/>
              </w:rPr>
            </w:pPr>
            <w:r w:rsidRPr="00B629EC">
              <w:rPr>
                <w:rFonts w:ascii="Arial" w:hAnsi="Arial" w:cs="Arial"/>
                <w:b/>
                <w:bCs/>
              </w:rPr>
              <w:t>7 (0.1)</w:t>
            </w:r>
          </w:p>
        </w:tc>
      </w:tr>
    </w:tbl>
    <w:p w:rsidR="002F4D9A" w:rsidRPr="0060089C" w:rsidRDefault="002F4D9A" w:rsidP="00482603">
      <w:pPr>
        <w:spacing w:after="0" w:line="240" w:lineRule="auto"/>
        <w:jc w:val="both"/>
        <w:rPr>
          <w:rFonts w:ascii="Arial" w:hAnsi="Arial" w:cs="Arial"/>
        </w:rPr>
      </w:pPr>
      <w:r w:rsidRPr="0060089C">
        <w:rPr>
          <w:rFonts w:ascii="Arial" w:hAnsi="Arial" w:cs="Arial"/>
          <w:vertAlign w:val="superscript"/>
        </w:rPr>
        <w:t>a</w:t>
      </w:r>
      <w:r w:rsidRPr="0060089C">
        <w:rPr>
          <w:rFonts w:ascii="Arial" w:hAnsi="Arial" w:cs="Arial"/>
        </w:rPr>
        <w:t xml:space="preserve"> </w:t>
      </w:r>
      <w:commentRangeStart w:id="53"/>
      <w:r w:rsidRPr="0060089C">
        <w:rPr>
          <w:rFonts w:ascii="Arial" w:hAnsi="Arial" w:cs="Arial"/>
        </w:rPr>
        <w:t>Age missing for 48 individuals; 128 children aged 0 years and 781 individuals aged 10-14 years were not in the eligible age range for TF, trichiasis or visual acuity examination</w:t>
      </w:r>
    </w:p>
    <w:p w:rsidR="002F4D9A" w:rsidRPr="0060089C" w:rsidRDefault="002F4D9A" w:rsidP="00482603">
      <w:pPr>
        <w:spacing w:after="0" w:line="240" w:lineRule="auto"/>
        <w:jc w:val="both"/>
        <w:rPr>
          <w:rFonts w:ascii="Arial" w:hAnsi="Arial" w:cs="Arial"/>
        </w:rPr>
      </w:pPr>
      <w:r w:rsidRPr="0060089C">
        <w:rPr>
          <w:rFonts w:ascii="Arial" w:hAnsi="Arial" w:cs="Arial"/>
          <w:vertAlign w:val="superscript"/>
        </w:rPr>
        <w:t>b</w:t>
      </w:r>
      <w:r w:rsidRPr="0060089C">
        <w:rPr>
          <w:rFonts w:ascii="Arial" w:hAnsi="Arial" w:cs="Arial"/>
        </w:rPr>
        <w:t xml:space="preserve"> 120 children aged 0 years and 703 individuals aged 10-14 years had their eyes examined for trachoma clinical signs</w:t>
      </w:r>
    </w:p>
    <w:commentRangeEnd w:id="53"/>
    <w:p w:rsidR="002F4D9A" w:rsidRPr="0060089C" w:rsidRDefault="001204BC" w:rsidP="00482603">
      <w:pPr>
        <w:spacing w:after="0" w:line="240" w:lineRule="auto"/>
        <w:jc w:val="both"/>
        <w:rPr>
          <w:rFonts w:ascii="Arial" w:hAnsi="Arial" w:cs="Arial"/>
        </w:rPr>
      </w:pPr>
      <w:r>
        <w:rPr>
          <w:rStyle w:val="CommentReference"/>
        </w:rPr>
        <w:commentReference w:id="53"/>
      </w:r>
      <w:r w:rsidR="002F4D9A" w:rsidRPr="0060089C">
        <w:rPr>
          <w:rFonts w:ascii="Arial" w:hAnsi="Arial" w:cs="Arial"/>
          <w:vertAlign w:val="superscript"/>
        </w:rPr>
        <w:t xml:space="preserve">c </w:t>
      </w:r>
      <w:r w:rsidR="002F4D9A">
        <w:rPr>
          <w:rFonts w:ascii="Arial" w:hAnsi="Arial" w:cs="Arial"/>
        </w:rPr>
        <w:t>Could no</w:t>
      </w:r>
      <w:r w:rsidR="002F4D9A" w:rsidRPr="0060089C">
        <w:rPr>
          <w:rFonts w:ascii="Arial" w:hAnsi="Arial" w:cs="Arial"/>
        </w:rPr>
        <w:t xml:space="preserve">t evert eyelid in </w:t>
      </w:r>
      <w:r w:rsidR="002F4D9A">
        <w:rPr>
          <w:rFonts w:ascii="Arial" w:hAnsi="Arial" w:cs="Arial"/>
        </w:rPr>
        <w:t>seven</w:t>
      </w:r>
      <w:r w:rsidR="002F4D9A" w:rsidRPr="0060089C">
        <w:rPr>
          <w:rFonts w:ascii="Arial" w:hAnsi="Arial" w:cs="Arial"/>
        </w:rPr>
        <w:t xml:space="preserve"> children </w:t>
      </w:r>
      <w:commentRangeStart w:id="54"/>
      <w:r w:rsidR="002F4D9A" w:rsidRPr="0060089C">
        <w:rPr>
          <w:rFonts w:ascii="Arial" w:hAnsi="Arial" w:cs="Arial"/>
        </w:rPr>
        <w:t>aged 1-9 years examined</w:t>
      </w:r>
    </w:p>
    <w:p w:rsidR="002F4D9A" w:rsidRDefault="002F4D9A" w:rsidP="00482603">
      <w:pPr>
        <w:spacing w:after="0" w:line="240" w:lineRule="auto"/>
        <w:jc w:val="both"/>
        <w:rPr>
          <w:rFonts w:ascii="Arial" w:hAnsi="Arial" w:cs="Arial"/>
        </w:rPr>
      </w:pPr>
      <w:r w:rsidRPr="0060089C">
        <w:rPr>
          <w:rFonts w:ascii="Arial" w:hAnsi="Arial" w:cs="Arial"/>
          <w:vertAlign w:val="superscript"/>
        </w:rPr>
        <w:t>d</w:t>
      </w:r>
      <w:r w:rsidRPr="0060089C">
        <w:rPr>
          <w:rFonts w:ascii="Arial" w:hAnsi="Arial" w:cs="Arial"/>
        </w:rPr>
        <w:t xml:space="preserve"> Trichiasis status not recorded for </w:t>
      </w:r>
      <w:r>
        <w:rPr>
          <w:rFonts w:ascii="Arial" w:hAnsi="Arial" w:cs="Arial"/>
        </w:rPr>
        <w:t>three</w:t>
      </w:r>
      <w:r w:rsidRPr="0060089C">
        <w:rPr>
          <w:rFonts w:ascii="Arial" w:hAnsi="Arial" w:cs="Arial"/>
        </w:rPr>
        <w:t xml:space="preserve"> </w:t>
      </w:r>
      <w:r>
        <w:rPr>
          <w:rFonts w:ascii="Arial" w:hAnsi="Arial" w:cs="Arial"/>
        </w:rPr>
        <w:t xml:space="preserve">individuals </w:t>
      </w:r>
      <w:r w:rsidRPr="0060089C">
        <w:rPr>
          <w:rFonts w:ascii="Arial" w:hAnsi="Arial" w:cs="Arial"/>
        </w:rPr>
        <w:t xml:space="preserve">aged 15-49 </w:t>
      </w:r>
      <w:r>
        <w:rPr>
          <w:rFonts w:ascii="Arial" w:hAnsi="Arial" w:cs="Arial"/>
        </w:rPr>
        <w:t xml:space="preserve">examined </w:t>
      </w:r>
      <w:r w:rsidRPr="0060089C">
        <w:rPr>
          <w:rFonts w:ascii="Arial" w:hAnsi="Arial" w:cs="Arial"/>
        </w:rPr>
        <w:t xml:space="preserve">and </w:t>
      </w:r>
      <w:r>
        <w:rPr>
          <w:rFonts w:ascii="Arial" w:hAnsi="Arial" w:cs="Arial"/>
        </w:rPr>
        <w:t>three</w:t>
      </w:r>
      <w:r w:rsidRPr="0060089C">
        <w:rPr>
          <w:rFonts w:ascii="Arial" w:hAnsi="Arial" w:cs="Arial"/>
        </w:rPr>
        <w:t xml:space="preserve"> individuals </w:t>
      </w:r>
      <w:r>
        <w:rPr>
          <w:rFonts w:ascii="Arial" w:hAnsi="Arial" w:cs="Arial"/>
        </w:rPr>
        <w:t>aged  ≥50 years examined</w:t>
      </w:r>
    </w:p>
    <w:p w:rsidR="002F4D9A" w:rsidRPr="0060089C" w:rsidRDefault="002F4D9A" w:rsidP="00482603">
      <w:pPr>
        <w:spacing w:after="0" w:line="240" w:lineRule="auto"/>
        <w:jc w:val="both"/>
        <w:rPr>
          <w:rFonts w:ascii="Arial" w:hAnsi="Arial" w:cs="Arial"/>
        </w:rPr>
      </w:pPr>
      <w:r w:rsidRPr="0060089C">
        <w:rPr>
          <w:rFonts w:ascii="Arial" w:hAnsi="Arial" w:cs="Arial"/>
          <w:vertAlign w:val="superscript"/>
        </w:rPr>
        <w:t>e</w:t>
      </w:r>
      <w:r w:rsidRPr="0060089C">
        <w:rPr>
          <w:rFonts w:ascii="Arial" w:hAnsi="Arial" w:cs="Arial"/>
        </w:rPr>
        <w:t xml:space="preserve"> Visual acuity data not recorded for 116 individuals aged ≥50 years examined</w:t>
      </w:r>
    </w:p>
    <w:commentRangeEnd w:id="54"/>
    <w:p w:rsidR="002F4D9A" w:rsidRPr="0060089C" w:rsidRDefault="001204BC" w:rsidP="00482603">
      <w:pPr>
        <w:spacing w:after="0" w:line="240" w:lineRule="auto"/>
        <w:jc w:val="both"/>
        <w:rPr>
          <w:rFonts w:ascii="Arial" w:hAnsi="Arial" w:cs="Arial"/>
        </w:rPr>
      </w:pPr>
      <w:r>
        <w:rPr>
          <w:rStyle w:val="CommentReference"/>
        </w:rPr>
        <w:commentReference w:id="54"/>
      </w:r>
    </w:p>
    <w:p w:rsidR="002F4D9A" w:rsidRPr="00482603" w:rsidRDefault="002F4D9A" w:rsidP="00482603">
      <w:pPr>
        <w:spacing w:after="0" w:line="240" w:lineRule="auto"/>
        <w:jc w:val="both"/>
        <w:rPr>
          <w:rFonts w:ascii="Arial" w:hAnsi="Arial" w:cs="Arial"/>
          <w:b/>
          <w:bCs/>
          <w:i/>
          <w:iCs/>
        </w:rPr>
      </w:pPr>
      <w:r w:rsidRPr="00482603">
        <w:rPr>
          <w:rFonts w:ascii="Arial" w:hAnsi="Arial" w:cs="Arial"/>
          <w:b/>
          <w:bCs/>
          <w:i/>
          <w:iCs/>
        </w:rPr>
        <w:t>Prevalence of clinical signs:</w:t>
      </w:r>
    </w:p>
    <w:p w:rsidR="002F4D9A" w:rsidRPr="00482603" w:rsidRDefault="002F4D9A" w:rsidP="00482603">
      <w:pPr>
        <w:spacing w:after="0" w:line="240" w:lineRule="auto"/>
        <w:jc w:val="both"/>
        <w:rPr>
          <w:rFonts w:ascii="Arial" w:hAnsi="Arial" w:cs="Arial"/>
          <w:i/>
          <w:iCs/>
        </w:rPr>
      </w:pPr>
      <w:r w:rsidRPr="00482603">
        <w:rPr>
          <w:rFonts w:ascii="Arial" w:hAnsi="Arial" w:cs="Arial"/>
          <w:i/>
          <w:iCs/>
        </w:rPr>
        <w:t>TF in 1-9 year-olds:</w:t>
      </w:r>
    </w:p>
    <w:p w:rsidR="002F4D9A" w:rsidRDefault="002F4D9A" w:rsidP="00482603">
      <w:pPr>
        <w:spacing w:after="0" w:line="240" w:lineRule="auto"/>
        <w:jc w:val="both"/>
        <w:rPr>
          <w:rFonts w:ascii="Arial" w:hAnsi="Arial" w:cs="Arial"/>
        </w:rPr>
      </w:pPr>
      <w:r w:rsidRPr="0060089C">
        <w:rPr>
          <w:rFonts w:ascii="Arial" w:hAnsi="Arial" w:cs="Arial"/>
        </w:rPr>
        <w:t xml:space="preserve">TF was found in </w:t>
      </w:r>
      <w:r>
        <w:rPr>
          <w:rFonts w:ascii="Arial" w:hAnsi="Arial" w:cs="Arial"/>
        </w:rPr>
        <w:t>38</w:t>
      </w:r>
      <w:r w:rsidRPr="0060089C">
        <w:rPr>
          <w:rFonts w:ascii="Arial" w:hAnsi="Arial" w:cs="Arial"/>
        </w:rPr>
        <w:t xml:space="preserve"> (</w:t>
      </w:r>
      <w:r>
        <w:rPr>
          <w:rFonts w:ascii="Arial" w:hAnsi="Arial" w:cs="Arial"/>
        </w:rPr>
        <w:t>2.7%, 95% Confidence Interval (CI) 1.9-3.6) children aged 1</w:t>
      </w:r>
      <w:r w:rsidRPr="0060089C">
        <w:rPr>
          <w:rFonts w:ascii="Arial" w:hAnsi="Arial" w:cs="Arial"/>
        </w:rPr>
        <w:t>-9 years (</w:t>
      </w:r>
      <w:r w:rsidRPr="006A55EF">
        <w:rPr>
          <w:rFonts w:ascii="Arial" w:hAnsi="Arial" w:cs="Arial"/>
        </w:rPr>
        <w:t>Table 2</w:t>
      </w:r>
      <w:r w:rsidRPr="0060089C">
        <w:rPr>
          <w:rFonts w:ascii="Arial" w:hAnsi="Arial" w:cs="Arial"/>
        </w:rPr>
        <w:t xml:space="preserve">). </w:t>
      </w:r>
      <w:r>
        <w:rPr>
          <w:rFonts w:ascii="Arial" w:hAnsi="Arial" w:cs="Arial"/>
        </w:rPr>
        <w:t xml:space="preserve">None of the 19 communes had a prevalence ≥10%, and only two (Tenghori Transgambiene and Oulampane) had a prevalence ≥5%. Of the 60 communities, only two (Tenghory and Silinkine) had a prevalence ≥10%, and 11 had a prevalence </w:t>
      </w:r>
      <w:commentRangeStart w:id="55"/>
      <w:r>
        <w:rPr>
          <w:rFonts w:ascii="Arial" w:hAnsi="Arial" w:cs="Arial"/>
        </w:rPr>
        <w:t xml:space="preserve">5≥10%. </w:t>
      </w:r>
      <w:commentRangeEnd w:id="55"/>
      <w:r w:rsidR="001204BC">
        <w:rPr>
          <w:rStyle w:val="CommentReference"/>
        </w:rPr>
        <w:commentReference w:id="55"/>
      </w:r>
      <w:r>
        <w:rPr>
          <w:rFonts w:ascii="Arial" w:hAnsi="Arial" w:cs="Arial"/>
        </w:rPr>
        <w:t>Thirty-four communities had a prevalence of 0% (Figure 1).</w:t>
      </w:r>
    </w:p>
    <w:p w:rsidR="002F4D9A" w:rsidRDefault="002F4D9A" w:rsidP="00482603">
      <w:pPr>
        <w:spacing w:after="0" w:line="240" w:lineRule="auto"/>
        <w:jc w:val="both"/>
        <w:rPr>
          <w:rFonts w:ascii="Arial" w:hAnsi="Arial" w:cs="Arial"/>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34"/>
      </w:tblGrid>
      <w:tr w:rsidR="002F4D9A" w:rsidRPr="00B629EC">
        <w:tc>
          <w:tcPr>
            <w:tcW w:w="9134" w:type="dxa"/>
          </w:tcPr>
          <w:p w:rsidR="002F4D9A" w:rsidRPr="00B629EC" w:rsidRDefault="002F4D9A" w:rsidP="00B629EC">
            <w:pPr>
              <w:spacing w:after="0" w:line="240" w:lineRule="auto"/>
              <w:jc w:val="both"/>
              <w:rPr>
                <w:rFonts w:ascii="Arial" w:hAnsi="Arial" w:cs="Arial"/>
                <w:b/>
                <w:bCs/>
              </w:rPr>
            </w:pPr>
            <w:r w:rsidRPr="00B629EC">
              <w:rPr>
                <w:rFonts w:ascii="Arial" w:hAnsi="Arial" w:cs="Arial"/>
                <w:b/>
                <w:bCs/>
              </w:rPr>
              <w:t>Figure 1. Community spatial distribution of TF in 1-9 year-olds</w:t>
            </w:r>
          </w:p>
        </w:tc>
      </w:tr>
      <w:tr w:rsidR="002F4D9A" w:rsidRPr="00B629EC">
        <w:tc>
          <w:tcPr>
            <w:tcW w:w="9134" w:type="dxa"/>
          </w:tcPr>
          <w:p w:rsidR="002F4D9A" w:rsidRPr="00B629EC" w:rsidRDefault="006B110E" w:rsidP="00B629EC">
            <w:pPr>
              <w:spacing w:after="0" w:line="240" w:lineRule="auto"/>
              <w:jc w:val="center"/>
              <w:rPr>
                <w:rFonts w:ascii="Arial" w:hAnsi="Arial" w:cs="Arial"/>
              </w:rPr>
            </w:pPr>
            <w:r>
              <w:rPr>
                <w:rFonts w:ascii="Arial" w:hAnsi="Arial" w:cs="Arial"/>
                <w:noProof/>
                <w:lang w:eastAsia="en-GB"/>
              </w:rPr>
              <w:drawing>
                <wp:inline distT="0" distB="0" distL="0" distR="0">
                  <wp:extent cx="4381500" cy="3028950"/>
                  <wp:effectExtent l="0" t="0" r="0" b="0"/>
                  <wp:docPr id="2" name="Picture 0" descr="TF prev map 130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F prev map 130112.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028950"/>
                          </a:xfrm>
                          <a:prstGeom prst="rect">
                            <a:avLst/>
                          </a:prstGeom>
                          <a:noFill/>
                          <a:ln>
                            <a:noFill/>
                          </a:ln>
                        </pic:spPr>
                      </pic:pic>
                    </a:graphicData>
                  </a:graphic>
                </wp:inline>
              </w:drawing>
            </w:r>
          </w:p>
        </w:tc>
      </w:tr>
    </w:tbl>
    <w:p w:rsidR="002F4D9A" w:rsidRPr="005E3230" w:rsidRDefault="002F4D9A" w:rsidP="00482603">
      <w:pPr>
        <w:spacing w:after="0" w:line="240" w:lineRule="auto"/>
        <w:jc w:val="both"/>
        <w:rPr>
          <w:rFonts w:ascii="Arial" w:hAnsi="Arial" w:cs="Arial"/>
        </w:rPr>
      </w:pPr>
    </w:p>
    <w:p w:rsidR="002F4D9A" w:rsidRPr="00482603" w:rsidRDefault="002F4D9A" w:rsidP="00482603">
      <w:pPr>
        <w:tabs>
          <w:tab w:val="left" w:pos="5400"/>
        </w:tabs>
        <w:spacing w:after="0" w:line="240" w:lineRule="auto"/>
        <w:jc w:val="both"/>
        <w:rPr>
          <w:rFonts w:ascii="Arial" w:hAnsi="Arial" w:cs="Arial"/>
          <w:i/>
          <w:iCs/>
        </w:rPr>
      </w:pPr>
      <w:r w:rsidRPr="00482603">
        <w:rPr>
          <w:rFonts w:ascii="Arial" w:hAnsi="Arial" w:cs="Arial"/>
          <w:i/>
          <w:iCs/>
        </w:rPr>
        <w:t>Trichiasis in ≥15 year-olds:</w:t>
      </w:r>
    </w:p>
    <w:p w:rsidR="002F4D9A" w:rsidRDefault="002F4D9A" w:rsidP="00482603">
      <w:pPr>
        <w:tabs>
          <w:tab w:val="left" w:pos="5400"/>
        </w:tabs>
        <w:spacing w:after="0" w:line="240" w:lineRule="auto"/>
        <w:jc w:val="both"/>
        <w:rPr>
          <w:rFonts w:ascii="Arial" w:hAnsi="Arial" w:cs="Arial"/>
        </w:rPr>
      </w:pPr>
      <w:r>
        <w:rPr>
          <w:rFonts w:ascii="Arial" w:hAnsi="Arial" w:cs="Arial"/>
        </w:rPr>
        <w:lastRenderedPageBreak/>
        <w:t>A total of 40 trichiasis cases were found (1.5%, 95% CI 1.0-2.0) in individuals ages ≥15 years. Three communes had a prevalence of 0%, three a prevalence between 0.1% and 1%, and the remaining 13 had a prevalence ≥1% (range 1.1-5.0%) (Table 2). At the community level, 28 of the 60 communities had a TT prevalence of 0% and the remaining 32 had a prevalence ≥1% (range 1.3-15.0%) (Figure 2).</w:t>
      </w:r>
    </w:p>
    <w:p w:rsidR="002F4D9A" w:rsidRPr="0060089C" w:rsidRDefault="002F4D9A" w:rsidP="00482603">
      <w:pPr>
        <w:tabs>
          <w:tab w:val="left" w:pos="5400"/>
        </w:tabs>
        <w:spacing w:after="0" w:line="240" w:lineRule="auto"/>
        <w:jc w:val="both"/>
        <w:rPr>
          <w:rFonts w:ascii="Arial" w:hAnsi="Arial" w:cs="Arial"/>
          <w:b/>
          <w:bCs/>
          <w:i/>
          <w:iCs/>
        </w:rPr>
      </w:pPr>
      <w:r w:rsidRPr="0060089C">
        <w:rPr>
          <w:rFonts w:ascii="Arial" w:hAnsi="Arial" w:cs="Arial"/>
          <w:b/>
          <w:bCs/>
          <w:i/>
          <w:iCs/>
        </w:rPr>
        <w:tab/>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40"/>
      </w:tblGrid>
      <w:tr w:rsidR="002F4D9A" w:rsidRPr="00B629EC">
        <w:tc>
          <w:tcPr>
            <w:tcW w:w="9242" w:type="dxa"/>
          </w:tcPr>
          <w:p w:rsidR="002F4D9A" w:rsidRPr="00B629EC" w:rsidRDefault="002F4D9A" w:rsidP="00B629EC">
            <w:pPr>
              <w:spacing w:after="0" w:line="240" w:lineRule="auto"/>
              <w:jc w:val="both"/>
              <w:rPr>
                <w:rFonts w:ascii="Arial" w:hAnsi="Arial" w:cs="Arial"/>
              </w:rPr>
            </w:pPr>
            <w:r w:rsidRPr="00B629EC">
              <w:rPr>
                <w:rFonts w:ascii="Arial" w:hAnsi="Arial" w:cs="Arial"/>
                <w:b/>
                <w:bCs/>
              </w:rPr>
              <w:t>Figure 2. Community spatial distribution of trichiasis in ≥15 year-olds</w:t>
            </w:r>
          </w:p>
        </w:tc>
      </w:tr>
      <w:tr w:rsidR="002F4D9A" w:rsidRPr="00B629EC">
        <w:tc>
          <w:tcPr>
            <w:tcW w:w="9242" w:type="dxa"/>
          </w:tcPr>
          <w:p w:rsidR="002F4D9A" w:rsidRPr="00B629EC" w:rsidRDefault="006B110E" w:rsidP="00B629EC">
            <w:pPr>
              <w:spacing w:after="0" w:line="240" w:lineRule="auto"/>
              <w:jc w:val="center"/>
              <w:rPr>
                <w:rFonts w:ascii="Arial" w:hAnsi="Arial" w:cs="Arial"/>
              </w:rPr>
            </w:pPr>
            <w:r>
              <w:rPr>
                <w:rFonts w:ascii="Arial" w:hAnsi="Arial" w:cs="Arial"/>
                <w:noProof/>
                <w:lang w:eastAsia="en-GB"/>
              </w:rPr>
              <w:drawing>
                <wp:inline distT="0" distB="0" distL="0" distR="0">
                  <wp:extent cx="4276725" cy="2952750"/>
                  <wp:effectExtent l="0" t="0" r="9525" b="0"/>
                  <wp:docPr id="3" name="Picture 1" descr="TT prev map 130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 prev map 130112.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2952750"/>
                          </a:xfrm>
                          <a:prstGeom prst="rect">
                            <a:avLst/>
                          </a:prstGeom>
                          <a:noFill/>
                          <a:ln>
                            <a:noFill/>
                          </a:ln>
                        </pic:spPr>
                      </pic:pic>
                    </a:graphicData>
                  </a:graphic>
                </wp:inline>
              </w:drawing>
            </w:r>
          </w:p>
        </w:tc>
      </w:tr>
    </w:tbl>
    <w:p w:rsidR="002F4D9A" w:rsidRPr="0060089C" w:rsidRDefault="002F4D9A" w:rsidP="00482603">
      <w:pPr>
        <w:spacing w:after="0" w:line="240" w:lineRule="auto"/>
        <w:jc w:val="both"/>
        <w:rPr>
          <w:rFonts w:ascii="Arial" w:hAnsi="Arial" w:cs="Arial"/>
        </w:rPr>
      </w:pPr>
    </w:p>
    <w:p w:rsidR="002F4D9A" w:rsidRPr="00482603" w:rsidRDefault="002F4D9A" w:rsidP="00482603">
      <w:pPr>
        <w:spacing w:after="0" w:line="240" w:lineRule="auto"/>
        <w:jc w:val="both"/>
        <w:rPr>
          <w:rFonts w:ascii="Arial" w:hAnsi="Arial" w:cs="Arial"/>
          <w:i/>
          <w:iCs/>
        </w:rPr>
      </w:pPr>
      <w:r w:rsidRPr="00482603">
        <w:rPr>
          <w:rFonts w:ascii="Arial" w:hAnsi="Arial" w:cs="Arial"/>
          <w:i/>
          <w:iCs/>
        </w:rPr>
        <w:t>Visual acuity in ≥50 year-olds:</w:t>
      </w:r>
    </w:p>
    <w:p w:rsidR="002F4D9A" w:rsidRDefault="002F4D9A" w:rsidP="00482603">
      <w:pPr>
        <w:spacing w:after="0" w:line="240" w:lineRule="auto"/>
        <w:jc w:val="both"/>
        <w:rPr>
          <w:rFonts w:ascii="Arial" w:hAnsi="Arial" w:cs="Arial"/>
        </w:rPr>
      </w:pPr>
      <w:r>
        <w:rPr>
          <w:rFonts w:ascii="Arial" w:hAnsi="Arial" w:cs="Arial"/>
        </w:rPr>
        <w:t xml:space="preserve">The prevalence of blindness was 5.1% (95% CI 3.4-7.2) in ≥50 year-olds; 25.9% (95% CI 22.4-29.7) had low vision, and 69.0% (95% CI 65.0-72.8) had normal vision (Table 2). At the commune level, normal vision ranged between 52.7% and 88.2% of ≥50 year-olds. </w:t>
      </w:r>
      <w:commentRangeStart w:id="56"/>
      <w:r>
        <w:rPr>
          <w:rFonts w:ascii="Arial" w:hAnsi="Arial" w:cs="Arial"/>
        </w:rPr>
        <w:t>At the community level, prevalence of blindness and low vision ranged between 0% and 80% (Figure 3)</w:t>
      </w:r>
      <w:commentRangeEnd w:id="56"/>
      <w:r w:rsidR="001204BC">
        <w:rPr>
          <w:rStyle w:val="CommentReference"/>
        </w:rPr>
        <w:commentReference w:id="56"/>
      </w:r>
      <w:r>
        <w:rPr>
          <w:rFonts w:ascii="Arial" w:hAnsi="Arial" w:cs="Arial"/>
        </w:rPr>
        <w:t xml:space="preserve">. </w:t>
      </w:r>
    </w:p>
    <w:p w:rsidR="002F4D9A" w:rsidRPr="00C6612C" w:rsidRDefault="002F4D9A" w:rsidP="00482603">
      <w:pPr>
        <w:spacing w:after="0" w:line="240" w:lineRule="auto"/>
        <w:jc w:val="both"/>
        <w:rPr>
          <w:rFonts w:ascii="Arial" w:hAnsi="Arial" w:cs="Arial"/>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40"/>
      </w:tblGrid>
      <w:tr w:rsidR="002F4D9A" w:rsidRPr="00B629EC">
        <w:tc>
          <w:tcPr>
            <w:tcW w:w="9242" w:type="dxa"/>
          </w:tcPr>
          <w:p w:rsidR="002F4D9A" w:rsidRPr="00B629EC" w:rsidRDefault="002F4D9A" w:rsidP="00B629EC">
            <w:pPr>
              <w:spacing w:after="0" w:line="240" w:lineRule="auto"/>
              <w:jc w:val="both"/>
              <w:rPr>
                <w:rFonts w:ascii="Arial" w:hAnsi="Arial" w:cs="Arial"/>
                <w:b/>
                <w:bCs/>
              </w:rPr>
            </w:pPr>
            <w:r w:rsidRPr="00B629EC">
              <w:rPr>
                <w:rFonts w:ascii="Arial" w:hAnsi="Arial" w:cs="Arial"/>
                <w:b/>
                <w:bCs/>
              </w:rPr>
              <w:t>Figure 3. Community spatial distribution in ≥50 year-olds of:</w:t>
            </w:r>
          </w:p>
          <w:p w:rsidR="002F4D9A" w:rsidRPr="00B629EC" w:rsidRDefault="002F4D9A" w:rsidP="00B629EC">
            <w:pPr>
              <w:pStyle w:val="ListParagraph"/>
              <w:numPr>
                <w:ilvl w:val="0"/>
                <w:numId w:val="1"/>
              </w:numPr>
              <w:spacing w:after="0" w:line="240" w:lineRule="auto"/>
              <w:jc w:val="both"/>
              <w:rPr>
                <w:rFonts w:ascii="Arial" w:hAnsi="Arial" w:cs="Arial"/>
                <w:b/>
                <w:bCs/>
              </w:rPr>
            </w:pPr>
            <w:r w:rsidRPr="00B629EC">
              <w:rPr>
                <w:rFonts w:ascii="Arial" w:hAnsi="Arial" w:cs="Arial"/>
                <w:b/>
                <w:bCs/>
              </w:rPr>
              <w:t>% Blind</w:t>
            </w:r>
          </w:p>
          <w:p w:rsidR="002F4D9A" w:rsidRPr="00B629EC" w:rsidRDefault="002F4D9A" w:rsidP="00B629EC">
            <w:pPr>
              <w:pStyle w:val="ListParagraph"/>
              <w:numPr>
                <w:ilvl w:val="0"/>
                <w:numId w:val="1"/>
              </w:numPr>
              <w:spacing w:after="0" w:line="240" w:lineRule="auto"/>
              <w:jc w:val="both"/>
              <w:rPr>
                <w:rFonts w:ascii="Arial" w:hAnsi="Arial" w:cs="Arial"/>
                <w:b/>
                <w:bCs/>
              </w:rPr>
            </w:pPr>
            <w:r w:rsidRPr="00B629EC">
              <w:rPr>
                <w:rFonts w:ascii="Arial" w:hAnsi="Arial" w:cs="Arial"/>
                <w:b/>
                <w:bCs/>
              </w:rPr>
              <w:t>% with Low Vision</w:t>
            </w:r>
          </w:p>
          <w:p w:rsidR="002F4D9A" w:rsidRPr="00B629EC" w:rsidRDefault="002F4D9A" w:rsidP="00B629EC">
            <w:pPr>
              <w:pStyle w:val="ListParagraph"/>
              <w:numPr>
                <w:ilvl w:val="0"/>
                <w:numId w:val="1"/>
              </w:numPr>
              <w:spacing w:after="0" w:line="240" w:lineRule="auto"/>
              <w:jc w:val="both"/>
              <w:rPr>
                <w:rFonts w:ascii="Arial" w:hAnsi="Arial" w:cs="Arial"/>
              </w:rPr>
            </w:pPr>
            <w:r w:rsidRPr="00B629EC">
              <w:rPr>
                <w:rFonts w:ascii="Arial" w:hAnsi="Arial" w:cs="Arial"/>
                <w:b/>
                <w:bCs/>
              </w:rPr>
              <w:t>% Blind and Low Vision</w:t>
            </w:r>
          </w:p>
        </w:tc>
      </w:tr>
      <w:tr w:rsidR="002F4D9A" w:rsidRPr="00B629EC">
        <w:tc>
          <w:tcPr>
            <w:tcW w:w="9242" w:type="dxa"/>
          </w:tcPr>
          <w:p w:rsidR="002F4D9A" w:rsidRPr="00B629EC" w:rsidRDefault="002F4D9A" w:rsidP="00B629EC">
            <w:pPr>
              <w:spacing w:after="0" w:line="240" w:lineRule="auto"/>
              <w:jc w:val="both"/>
              <w:rPr>
                <w:rFonts w:ascii="Arial" w:hAnsi="Arial" w:cs="Arial"/>
                <w:b/>
                <w:bCs/>
              </w:rPr>
            </w:pPr>
            <w:r w:rsidRPr="00B629EC">
              <w:rPr>
                <w:rFonts w:ascii="Arial" w:hAnsi="Arial" w:cs="Arial"/>
                <w:b/>
                <w:bCs/>
              </w:rPr>
              <w:t>A.</w:t>
            </w:r>
          </w:p>
          <w:p w:rsidR="002F4D9A" w:rsidRPr="00B629EC" w:rsidRDefault="006B110E" w:rsidP="00B629EC">
            <w:pPr>
              <w:spacing w:after="0" w:line="240" w:lineRule="auto"/>
              <w:jc w:val="center"/>
              <w:rPr>
                <w:rFonts w:ascii="Arial" w:hAnsi="Arial" w:cs="Arial"/>
                <w:b/>
                <w:bCs/>
              </w:rPr>
            </w:pPr>
            <w:r>
              <w:rPr>
                <w:rFonts w:ascii="Arial" w:hAnsi="Arial" w:cs="Arial"/>
                <w:b/>
                <w:bCs/>
                <w:noProof/>
                <w:lang w:eastAsia="en-GB"/>
              </w:rPr>
              <w:lastRenderedPageBreak/>
              <w:drawing>
                <wp:inline distT="0" distB="0" distL="0" distR="0">
                  <wp:extent cx="4276725" cy="2952750"/>
                  <wp:effectExtent l="0" t="0" r="9525" b="0"/>
                  <wp:docPr id="4" name="Picture 2" descr="% Blind map 130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Blind map 130112.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2952750"/>
                          </a:xfrm>
                          <a:prstGeom prst="rect">
                            <a:avLst/>
                          </a:prstGeom>
                          <a:noFill/>
                          <a:ln>
                            <a:noFill/>
                          </a:ln>
                        </pic:spPr>
                      </pic:pic>
                    </a:graphicData>
                  </a:graphic>
                </wp:inline>
              </w:drawing>
            </w:r>
          </w:p>
        </w:tc>
      </w:tr>
      <w:tr w:rsidR="002F4D9A" w:rsidRPr="00B629EC">
        <w:tc>
          <w:tcPr>
            <w:tcW w:w="9242" w:type="dxa"/>
          </w:tcPr>
          <w:p w:rsidR="002F4D9A" w:rsidRPr="00B629EC" w:rsidRDefault="002F4D9A" w:rsidP="00B629EC">
            <w:pPr>
              <w:spacing w:after="0" w:line="240" w:lineRule="auto"/>
              <w:jc w:val="both"/>
              <w:rPr>
                <w:rFonts w:ascii="Arial" w:hAnsi="Arial" w:cs="Arial"/>
                <w:b/>
                <w:bCs/>
              </w:rPr>
            </w:pPr>
            <w:r w:rsidRPr="00B629EC">
              <w:rPr>
                <w:rFonts w:ascii="Arial" w:hAnsi="Arial" w:cs="Arial"/>
                <w:b/>
                <w:bCs/>
              </w:rPr>
              <w:lastRenderedPageBreak/>
              <w:t>B.</w:t>
            </w:r>
          </w:p>
          <w:p w:rsidR="002F4D9A" w:rsidRPr="00B629EC" w:rsidRDefault="006B110E" w:rsidP="00B629EC">
            <w:pPr>
              <w:spacing w:after="0" w:line="240" w:lineRule="auto"/>
              <w:jc w:val="center"/>
              <w:rPr>
                <w:rFonts w:ascii="Arial" w:hAnsi="Arial" w:cs="Arial"/>
                <w:b/>
                <w:bCs/>
              </w:rPr>
            </w:pPr>
            <w:r>
              <w:rPr>
                <w:rFonts w:ascii="Arial" w:hAnsi="Arial" w:cs="Arial"/>
                <w:b/>
                <w:bCs/>
                <w:noProof/>
                <w:lang w:eastAsia="en-GB"/>
              </w:rPr>
              <w:drawing>
                <wp:inline distT="0" distB="0" distL="0" distR="0">
                  <wp:extent cx="4171950" cy="2876550"/>
                  <wp:effectExtent l="0" t="0" r="0" b="0"/>
                  <wp:docPr id="5" name="Picture 3" descr="% Low vision prev map 130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ow vision prev map 130112.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2876550"/>
                          </a:xfrm>
                          <a:prstGeom prst="rect">
                            <a:avLst/>
                          </a:prstGeom>
                          <a:noFill/>
                          <a:ln>
                            <a:noFill/>
                          </a:ln>
                        </pic:spPr>
                      </pic:pic>
                    </a:graphicData>
                  </a:graphic>
                </wp:inline>
              </w:drawing>
            </w:r>
          </w:p>
        </w:tc>
      </w:tr>
      <w:tr w:rsidR="002F4D9A" w:rsidRPr="00B629EC">
        <w:tc>
          <w:tcPr>
            <w:tcW w:w="9242" w:type="dxa"/>
          </w:tcPr>
          <w:p w:rsidR="002F4D9A" w:rsidRPr="00B629EC" w:rsidRDefault="002F4D9A" w:rsidP="00B629EC">
            <w:pPr>
              <w:spacing w:after="0" w:line="240" w:lineRule="auto"/>
              <w:jc w:val="both"/>
              <w:rPr>
                <w:rFonts w:ascii="Arial" w:hAnsi="Arial" w:cs="Arial"/>
                <w:b/>
                <w:bCs/>
              </w:rPr>
            </w:pPr>
            <w:r w:rsidRPr="00B629EC">
              <w:rPr>
                <w:rFonts w:ascii="Arial" w:hAnsi="Arial" w:cs="Arial"/>
                <w:b/>
                <w:bCs/>
              </w:rPr>
              <w:t>C.</w:t>
            </w:r>
          </w:p>
          <w:p w:rsidR="002F4D9A" w:rsidRPr="00B629EC" w:rsidRDefault="006B110E" w:rsidP="00B629EC">
            <w:pPr>
              <w:spacing w:after="0" w:line="240" w:lineRule="auto"/>
              <w:jc w:val="center"/>
              <w:rPr>
                <w:rFonts w:ascii="Arial" w:hAnsi="Arial" w:cs="Arial"/>
                <w:b/>
                <w:bCs/>
              </w:rPr>
            </w:pPr>
            <w:r>
              <w:rPr>
                <w:rFonts w:ascii="Arial" w:hAnsi="Arial" w:cs="Arial"/>
                <w:b/>
                <w:bCs/>
                <w:noProof/>
                <w:lang w:eastAsia="en-GB"/>
              </w:rPr>
              <w:lastRenderedPageBreak/>
              <w:drawing>
                <wp:inline distT="0" distB="0" distL="0" distR="0">
                  <wp:extent cx="4276725" cy="2952750"/>
                  <wp:effectExtent l="0" t="0" r="9525" b="0"/>
                  <wp:docPr id="6" name="Picture 4" descr="% Blind or low vision map 130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Blind or low vision map 130112.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2952750"/>
                          </a:xfrm>
                          <a:prstGeom prst="rect">
                            <a:avLst/>
                          </a:prstGeom>
                          <a:noFill/>
                          <a:ln>
                            <a:noFill/>
                          </a:ln>
                        </pic:spPr>
                      </pic:pic>
                    </a:graphicData>
                  </a:graphic>
                </wp:inline>
              </w:drawing>
            </w:r>
          </w:p>
        </w:tc>
      </w:tr>
    </w:tbl>
    <w:p w:rsidR="002F4D9A" w:rsidRPr="0060089C" w:rsidRDefault="002F4D9A" w:rsidP="00482603">
      <w:pPr>
        <w:spacing w:after="0" w:line="240" w:lineRule="auto"/>
        <w:jc w:val="both"/>
        <w:rPr>
          <w:rFonts w:ascii="Arial" w:hAnsi="Arial" w:cs="Arial"/>
        </w:rPr>
        <w:sectPr w:rsidR="002F4D9A" w:rsidRPr="0060089C" w:rsidSect="006B3BD9">
          <w:pgSz w:w="11906" w:h="16838"/>
          <w:pgMar w:top="1440" w:right="1440" w:bottom="1440" w:left="1440" w:header="708" w:footer="708" w:gutter="0"/>
          <w:cols w:space="708"/>
          <w:docGrid w:linePitch="360"/>
        </w:sectPr>
      </w:pPr>
    </w:p>
    <w:p w:rsidR="002F4D9A" w:rsidRPr="0060089C" w:rsidRDefault="002F4D9A" w:rsidP="00482603">
      <w:pPr>
        <w:spacing w:after="0" w:line="240" w:lineRule="auto"/>
        <w:jc w:val="both"/>
        <w:rPr>
          <w:rFonts w:ascii="Arial" w:hAnsi="Arial" w:cs="Arial"/>
        </w:rPr>
      </w:pPr>
    </w:p>
    <w:p w:rsidR="002F4D9A" w:rsidRPr="0060089C" w:rsidRDefault="002F4D9A" w:rsidP="00482603">
      <w:pPr>
        <w:spacing w:after="0" w:line="240" w:lineRule="auto"/>
        <w:jc w:val="both"/>
        <w:rPr>
          <w:rFonts w:ascii="Arial" w:hAnsi="Arial" w:cs="Arial"/>
        </w:rPr>
      </w:pPr>
    </w:p>
    <w:tbl>
      <w:tblPr>
        <w:tblW w:w="5000" w:type="pct"/>
        <w:tblInd w:w="2" w:type="dxa"/>
        <w:tblLook w:val="00A0" w:firstRow="1" w:lastRow="0" w:firstColumn="1" w:lastColumn="0" w:noHBand="0" w:noVBand="0"/>
      </w:tblPr>
      <w:tblGrid>
        <w:gridCol w:w="1867"/>
        <w:gridCol w:w="1256"/>
        <w:gridCol w:w="1231"/>
        <w:gridCol w:w="662"/>
        <w:gridCol w:w="529"/>
        <w:gridCol w:w="1343"/>
        <w:gridCol w:w="677"/>
        <w:gridCol w:w="522"/>
        <w:gridCol w:w="1231"/>
        <w:gridCol w:w="844"/>
        <w:gridCol w:w="662"/>
        <w:gridCol w:w="1074"/>
        <w:gridCol w:w="666"/>
        <w:gridCol w:w="950"/>
        <w:gridCol w:w="660"/>
      </w:tblGrid>
      <w:tr w:rsidR="002F4D9A" w:rsidRPr="00B629EC">
        <w:trPr>
          <w:trHeight w:val="196"/>
        </w:trPr>
        <w:tc>
          <w:tcPr>
            <w:tcW w:w="5000" w:type="pct"/>
            <w:gridSpan w:val="15"/>
            <w:tcBorders>
              <w:top w:val="single" w:sz="4" w:space="0" w:color="auto"/>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rPr>
                <w:rFonts w:ascii="Arial" w:hAnsi="Arial" w:cs="Arial"/>
                <w:b/>
                <w:bCs/>
              </w:rPr>
            </w:pPr>
            <w:r w:rsidRPr="00180E47">
              <w:rPr>
                <w:rFonts w:ascii="Arial" w:hAnsi="Arial" w:cs="Arial"/>
                <w:b/>
                <w:bCs/>
              </w:rPr>
              <w:t>Table 2. Commune prevalence of TF, trichiasis and visual acuity</w:t>
            </w:r>
          </w:p>
        </w:tc>
      </w:tr>
      <w:tr w:rsidR="002F4D9A" w:rsidRPr="00B629EC">
        <w:trPr>
          <w:trHeight w:val="196"/>
        </w:trPr>
        <w:tc>
          <w:tcPr>
            <w:tcW w:w="638" w:type="pct"/>
            <w:tcBorders>
              <w:top w:val="single" w:sz="4" w:space="0" w:color="auto"/>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 </w:t>
            </w:r>
          </w:p>
        </w:tc>
        <w:tc>
          <w:tcPr>
            <w:tcW w:w="434" w:type="pct"/>
            <w:tcBorders>
              <w:top w:val="single" w:sz="4" w:space="0" w:color="auto"/>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 </w:t>
            </w:r>
          </w:p>
        </w:tc>
        <w:tc>
          <w:tcPr>
            <w:tcW w:w="866" w:type="pct"/>
            <w:gridSpan w:val="3"/>
            <w:tcBorders>
              <w:top w:val="single" w:sz="4" w:space="0" w:color="auto"/>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TF</w:t>
            </w:r>
          </w:p>
        </w:tc>
        <w:tc>
          <w:tcPr>
            <w:tcW w:w="905" w:type="pct"/>
            <w:gridSpan w:val="3"/>
            <w:tcBorders>
              <w:top w:val="single" w:sz="4" w:space="0" w:color="auto"/>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TT</w:t>
            </w:r>
          </w:p>
        </w:tc>
        <w:tc>
          <w:tcPr>
            <w:tcW w:w="2157" w:type="pct"/>
            <w:gridSpan w:val="7"/>
            <w:tcBorders>
              <w:top w:val="single" w:sz="4" w:space="0" w:color="auto"/>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Visual acuity</w:t>
            </w:r>
          </w:p>
        </w:tc>
      </w:tr>
      <w:tr w:rsidR="002F4D9A" w:rsidRPr="00B629EC">
        <w:trPr>
          <w:trHeight w:val="799"/>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Commune</w:t>
            </w:r>
          </w:p>
        </w:tc>
        <w:tc>
          <w:tcPr>
            <w:tcW w:w="43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N</w:t>
            </w:r>
            <w:r>
              <w:rPr>
                <w:rFonts w:ascii="Arial" w:hAnsi="Arial" w:cs="Arial"/>
                <w:b/>
                <w:bCs/>
              </w:rPr>
              <w:t>o.</w:t>
            </w:r>
            <w:r w:rsidRPr="00180E47">
              <w:rPr>
                <w:rFonts w:ascii="Arial" w:hAnsi="Arial" w:cs="Arial"/>
                <w:b/>
                <w:bCs/>
              </w:rPr>
              <w:t xml:space="preserve"> villages in commune</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No. 1-9 year-olds examined</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No. with  TF</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No. ≥15 year-olds examined</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No. with  TT</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No. ≥50 year-olds examined</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Pr>
                <w:rFonts w:ascii="Arial" w:hAnsi="Arial" w:cs="Arial"/>
                <w:b/>
                <w:bCs/>
              </w:rPr>
              <w:t>No. Blind</w:t>
            </w:r>
            <w:r>
              <w:rPr>
                <w:rFonts w:ascii="Arial" w:hAnsi="Arial" w:cs="Arial"/>
                <w:b/>
                <w:bCs/>
                <w:vertAlign w:val="superscript"/>
              </w:rPr>
              <w:t>a</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vertAlign w:val="superscript"/>
              </w:rPr>
            </w:pPr>
            <w:r>
              <w:rPr>
                <w:rFonts w:ascii="Arial" w:hAnsi="Arial" w:cs="Arial"/>
                <w:b/>
                <w:bCs/>
              </w:rPr>
              <w:t>No. with low vision</w:t>
            </w:r>
            <w:r>
              <w:rPr>
                <w:rFonts w:ascii="Arial" w:hAnsi="Arial" w:cs="Arial"/>
                <w:b/>
                <w:bCs/>
                <w:vertAlign w:val="superscript"/>
              </w:rPr>
              <w:t>b</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vertAlign w:val="superscript"/>
              </w:rPr>
            </w:pPr>
            <w:r>
              <w:rPr>
                <w:rFonts w:ascii="Arial" w:hAnsi="Arial" w:cs="Arial"/>
                <w:b/>
                <w:bCs/>
              </w:rPr>
              <w:t>No. with normal</w:t>
            </w:r>
            <w:r w:rsidRPr="00180E47">
              <w:rPr>
                <w:rFonts w:ascii="Arial" w:hAnsi="Arial" w:cs="Arial"/>
                <w:b/>
                <w:bCs/>
              </w:rPr>
              <w:t xml:space="preserve"> VA</w:t>
            </w:r>
            <w:r>
              <w:rPr>
                <w:rFonts w:ascii="Arial" w:hAnsi="Arial" w:cs="Arial"/>
                <w:b/>
                <w:bCs/>
                <w:vertAlign w:val="superscript"/>
              </w:rPr>
              <w:t>c</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Suelle</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3</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63</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1.6</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123</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4</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3.3</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27</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11.1</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5</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18.5</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19</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70.4</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Djibidione</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2</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46</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2.2</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64</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15</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4</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26.7</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11</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73.3</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Sindian</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6</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136</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4</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2.9</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297</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4</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1.3</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55</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9</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16.4</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17</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30.9</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29</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52.7</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Bignona</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5</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100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2.0</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265</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0.8</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42</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7.1</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7</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16.7</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32</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76.2</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Tenghori</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3</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61</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1.6</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98</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2.0</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34</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13</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38.2</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21</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61.8</w:t>
            </w:r>
          </w:p>
        </w:tc>
      </w:tr>
      <w:tr w:rsidR="002F4D9A" w:rsidRPr="00B629EC">
        <w:trPr>
          <w:trHeight w:val="510"/>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Tenghori Transgambienne</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2</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39</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5.1</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83</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17</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11.8</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15</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88.2</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Ouonck</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3</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78</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137</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2.2</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29</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3.4</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11</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37.9</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17</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58.6</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Coubalan</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3</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7</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159</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1.3</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33</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6.1</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8</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24.2</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23</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69.7</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Niamone</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2</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41</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2.4</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70</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1.4</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22</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9.1</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7</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31.8</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13</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59.1</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Thionck-Essyl</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2</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39</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2.6</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94</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15</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13.3</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13</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86.7</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Mangagoulack</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2</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79</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1.3</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17</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17.6</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14</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82.4</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Balinghor</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1</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26</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3.8</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55</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1.8</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11</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4</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36.4</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7</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63.6</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Karthiackk</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2</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32</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3.1</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79</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2.5</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19</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5</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26.3</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14</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73.7</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Diegoune</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2</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50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101</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3.0</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27</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9</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33.3</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18</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66.7</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Djinaky</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4</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97</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3.1</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190</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1.1</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42</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2.4</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11</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26.2</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30</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71.4</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Kafountine</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4</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106</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4</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3.8</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183</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0.5</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35</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0</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0.0</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7</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20.0</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28</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80.0</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Iles Karone</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3</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47</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4.3</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80</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4</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5.0</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23</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3</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13.0</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5</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21.7</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15</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65.2</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Diouloulou</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6</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217</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6</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2.8</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306</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0.7</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55</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1.8</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10</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18.2</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44</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80.0</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Oulampane</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rPr>
            </w:pPr>
            <w:r w:rsidRPr="00180E47">
              <w:rPr>
                <w:rFonts w:ascii="Arial" w:hAnsi="Arial" w:cs="Arial"/>
              </w:rPr>
              <w:t>5</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147</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8</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5.4</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281</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6</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2.1</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53</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Pr>
                <w:rFonts w:ascii="Arial" w:hAnsi="Arial" w:cs="Arial"/>
              </w:rPr>
              <w:t>4</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7.5</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18</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34.0</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31</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rPr>
            </w:pPr>
            <w:r w:rsidRPr="00180E47">
              <w:rPr>
                <w:rFonts w:ascii="Arial" w:hAnsi="Arial" w:cs="Arial"/>
              </w:rPr>
              <w:t>58.5</w:t>
            </w:r>
          </w:p>
        </w:tc>
      </w:tr>
      <w:tr w:rsidR="002F4D9A" w:rsidRPr="00B629EC">
        <w:trPr>
          <w:trHeight w:val="255"/>
        </w:trPr>
        <w:tc>
          <w:tcPr>
            <w:tcW w:w="638" w:type="pct"/>
            <w:tcBorders>
              <w:top w:val="nil"/>
              <w:left w:val="single" w:sz="4" w:space="0" w:color="auto"/>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Total</w:t>
            </w:r>
          </w:p>
        </w:tc>
        <w:tc>
          <w:tcPr>
            <w:tcW w:w="434" w:type="pct"/>
            <w:tcBorders>
              <w:top w:val="nil"/>
              <w:left w:val="nil"/>
              <w:bottom w:val="single" w:sz="4" w:space="0" w:color="auto"/>
              <w:right w:val="single" w:sz="4" w:space="0" w:color="auto"/>
            </w:tcBorders>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60</w:t>
            </w:r>
          </w:p>
        </w:tc>
        <w:tc>
          <w:tcPr>
            <w:tcW w:w="43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1425</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Pr>
                <w:rFonts w:ascii="Arial" w:hAnsi="Arial" w:cs="Arial"/>
                <w:b/>
                <w:bCs/>
              </w:rPr>
              <w:t>38</w:t>
            </w:r>
          </w:p>
        </w:tc>
        <w:tc>
          <w:tcPr>
            <w:tcW w:w="19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2.7</w:t>
            </w:r>
          </w:p>
        </w:tc>
        <w:tc>
          <w:tcPr>
            <w:tcW w:w="4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2744</w:t>
            </w:r>
          </w:p>
        </w:tc>
        <w:tc>
          <w:tcPr>
            <w:tcW w:w="24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40</w:t>
            </w:r>
          </w:p>
        </w:tc>
        <w:tc>
          <w:tcPr>
            <w:tcW w:w="18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1.5</w:t>
            </w:r>
          </w:p>
        </w:tc>
        <w:tc>
          <w:tcPr>
            <w:tcW w:w="424"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571</w:t>
            </w:r>
          </w:p>
        </w:tc>
        <w:tc>
          <w:tcPr>
            <w:tcW w:w="28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29</w:t>
            </w:r>
          </w:p>
        </w:tc>
        <w:tc>
          <w:tcPr>
            <w:tcW w:w="240"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5.1</w:t>
            </w:r>
          </w:p>
        </w:tc>
        <w:tc>
          <w:tcPr>
            <w:tcW w:w="385"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148</w:t>
            </w:r>
          </w:p>
        </w:tc>
        <w:tc>
          <w:tcPr>
            <w:tcW w:w="241"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25.9</w:t>
            </w:r>
          </w:p>
        </w:tc>
        <w:tc>
          <w:tcPr>
            <w:tcW w:w="337"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394</w:t>
            </w:r>
          </w:p>
        </w:tc>
        <w:tc>
          <w:tcPr>
            <w:tcW w:w="243" w:type="pct"/>
            <w:tcBorders>
              <w:top w:val="nil"/>
              <w:left w:val="nil"/>
              <w:bottom w:val="single" w:sz="4" w:space="0" w:color="auto"/>
              <w:right w:val="single" w:sz="4" w:space="0" w:color="auto"/>
            </w:tcBorders>
            <w:vAlign w:val="bottom"/>
          </w:tcPr>
          <w:p w:rsidR="002F4D9A" w:rsidRPr="00180E47" w:rsidRDefault="002F4D9A" w:rsidP="006B3BD9">
            <w:pPr>
              <w:spacing w:after="0" w:line="240" w:lineRule="auto"/>
              <w:jc w:val="center"/>
              <w:rPr>
                <w:rFonts w:ascii="Arial" w:hAnsi="Arial" w:cs="Arial"/>
                <w:b/>
                <w:bCs/>
              </w:rPr>
            </w:pPr>
            <w:r w:rsidRPr="00180E47">
              <w:rPr>
                <w:rFonts w:ascii="Arial" w:hAnsi="Arial" w:cs="Arial"/>
                <w:b/>
                <w:bCs/>
              </w:rPr>
              <w:t>69.0</w:t>
            </w:r>
          </w:p>
        </w:tc>
      </w:tr>
    </w:tbl>
    <w:p w:rsidR="002F4D9A" w:rsidRPr="00A13CC8" w:rsidRDefault="002F4D9A" w:rsidP="00482603">
      <w:pPr>
        <w:autoSpaceDE w:val="0"/>
        <w:autoSpaceDN w:val="0"/>
        <w:adjustRightInd w:val="0"/>
        <w:spacing w:after="0" w:line="240" w:lineRule="auto"/>
        <w:rPr>
          <w:rFonts w:ascii="Arial" w:hAnsi="Arial" w:cs="Arial"/>
        </w:rPr>
      </w:pPr>
      <w:r w:rsidRPr="00A13CC8">
        <w:rPr>
          <w:rFonts w:ascii="Arial" w:hAnsi="Arial" w:cs="Arial"/>
          <w:vertAlign w:val="superscript"/>
        </w:rPr>
        <w:t>a</w:t>
      </w:r>
      <w:r w:rsidRPr="00A13CC8">
        <w:rPr>
          <w:rFonts w:ascii="Arial" w:hAnsi="Arial" w:cs="Arial"/>
        </w:rPr>
        <w:t xml:space="preserve"> Blind = &lt;3/60 to no conscious light perception (NPL)</w:t>
      </w:r>
    </w:p>
    <w:p w:rsidR="002F4D9A" w:rsidRPr="00A13CC8" w:rsidRDefault="002F4D9A" w:rsidP="00482603">
      <w:pPr>
        <w:autoSpaceDE w:val="0"/>
        <w:autoSpaceDN w:val="0"/>
        <w:adjustRightInd w:val="0"/>
        <w:spacing w:after="0" w:line="240" w:lineRule="auto"/>
        <w:rPr>
          <w:rFonts w:ascii="Arial" w:hAnsi="Arial" w:cs="Arial"/>
        </w:rPr>
      </w:pPr>
      <w:r w:rsidRPr="00A13CC8">
        <w:rPr>
          <w:rFonts w:ascii="Arial" w:hAnsi="Arial" w:cs="Arial"/>
          <w:vertAlign w:val="superscript"/>
        </w:rPr>
        <w:t>b</w:t>
      </w:r>
      <w:r w:rsidRPr="00A13CC8">
        <w:rPr>
          <w:rFonts w:ascii="Arial" w:hAnsi="Arial" w:cs="Arial"/>
        </w:rPr>
        <w:t xml:space="preserve"> Low vision = &lt;6/18 to ≥3/60</w:t>
      </w:r>
    </w:p>
    <w:p w:rsidR="002F4D9A" w:rsidRPr="0060089C" w:rsidRDefault="002F4D9A" w:rsidP="00482603">
      <w:pPr>
        <w:autoSpaceDE w:val="0"/>
        <w:autoSpaceDN w:val="0"/>
        <w:adjustRightInd w:val="0"/>
        <w:spacing w:after="0" w:line="240" w:lineRule="auto"/>
        <w:rPr>
          <w:rFonts w:ascii="Arial" w:hAnsi="Arial" w:cs="Arial"/>
        </w:rPr>
      </w:pPr>
      <w:r w:rsidRPr="00A13CC8">
        <w:rPr>
          <w:rFonts w:ascii="Arial" w:hAnsi="Arial" w:cs="Arial"/>
          <w:vertAlign w:val="superscript"/>
        </w:rPr>
        <w:t>c</w:t>
      </w:r>
      <w:r w:rsidRPr="00A13CC8">
        <w:rPr>
          <w:rFonts w:ascii="Arial" w:hAnsi="Arial" w:cs="Arial"/>
        </w:rPr>
        <w:t xml:space="preserve"> Normal = 6/6 to ≥6/18</w:t>
      </w:r>
    </w:p>
    <w:p w:rsidR="002F4D9A" w:rsidRPr="00482603" w:rsidRDefault="002F4D9A" w:rsidP="00A13CC8">
      <w:pPr>
        <w:autoSpaceDE w:val="0"/>
        <w:autoSpaceDN w:val="0"/>
        <w:adjustRightInd w:val="0"/>
        <w:spacing w:after="0" w:line="240" w:lineRule="auto"/>
        <w:rPr>
          <w:rFonts w:ascii="Arial" w:hAnsi="Arial" w:cs="Arial"/>
        </w:rPr>
      </w:pPr>
    </w:p>
    <w:p w:rsidR="002F4D9A" w:rsidRDefault="002F4D9A" w:rsidP="00A13CC8">
      <w:pPr>
        <w:autoSpaceDE w:val="0"/>
        <w:autoSpaceDN w:val="0"/>
        <w:adjustRightInd w:val="0"/>
        <w:spacing w:after="0" w:line="240" w:lineRule="auto"/>
        <w:rPr>
          <w:rFonts w:ascii="Arial" w:hAnsi="Arial" w:cs="Arial"/>
        </w:rPr>
      </w:pPr>
    </w:p>
    <w:p w:rsidR="002F4D9A" w:rsidRPr="00A13CC8" w:rsidRDefault="002F4D9A" w:rsidP="00A13CC8">
      <w:pPr>
        <w:autoSpaceDE w:val="0"/>
        <w:autoSpaceDN w:val="0"/>
        <w:adjustRightInd w:val="0"/>
        <w:spacing w:after="0" w:line="240" w:lineRule="auto"/>
        <w:rPr>
          <w:rFonts w:ascii="Arial" w:hAnsi="Arial" w:cs="Arial"/>
        </w:rPr>
        <w:sectPr w:rsidR="002F4D9A" w:rsidRPr="00A13CC8" w:rsidSect="00482603">
          <w:footerReference w:type="default" r:id="rId15"/>
          <w:pgSz w:w="16838" w:h="11906" w:orient="landscape"/>
          <w:pgMar w:top="1440" w:right="1440" w:bottom="1440" w:left="1440" w:header="708" w:footer="708" w:gutter="0"/>
          <w:cols w:space="708"/>
          <w:docGrid w:linePitch="360"/>
        </w:sectPr>
      </w:pPr>
    </w:p>
    <w:p w:rsidR="002F4D9A" w:rsidRDefault="002F4D9A" w:rsidP="00A13CC8">
      <w:pPr>
        <w:autoSpaceDE w:val="0"/>
        <w:autoSpaceDN w:val="0"/>
        <w:adjustRightInd w:val="0"/>
        <w:spacing w:after="0" w:line="240" w:lineRule="auto"/>
        <w:rPr>
          <w:rFonts w:ascii="Arial" w:hAnsi="Arial" w:cs="Arial"/>
          <w:b/>
          <w:bCs/>
        </w:rPr>
      </w:pPr>
      <w:r w:rsidRPr="00A13CC8">
        <w:rPr>
          <w:rFonts w:ascii="Arial" w:hAnsi="Arial" w:cs="Arial"/>
          <w:b/>
          <w:bCs/>
        </w:rPr>
        <w:lastRenderedPageBreak/>
        <w:t>DISCUSSION:</w:t>
      </w:r>
    </w:p>
    <w:p w:rsidR="002F4D9A" w:rsidRPr="006B110E" w:rsidRDefault="002F4D9A" w:rsidP="00EE03D7">
      <w:pPr>
        <w:spacing w:after="20" w:line="240" w:lineRule="auto"/>
        <w:jc w:val="both"/>
        <w:rPr>
          <w:rFonts w:ascii="Arial" w:hAnsi="Arial" w:cs="Arial"/>
          <w14:shadow w14:blurRad="50800" w14:dist="38100" w14:dir="2700000" w14:sx="100000" w14:sy="100000" w14:kx="0" w14:ky="0" w14:algn="tl">
            <w14:srgbClr w14:val="000000">
              <w14:alpha w14:val="60000"/>
            </w14:srgbClr>
          </w14:shadow>
        </w:rPr>
      </w:pPr>
      <w:r w:rsidRPr="006B27CD">
        <w:rPr>
          <w:rFonts w:ascii="Arial" w:hAnsi="Arial" w:cs="Arial"/>
          <w:lang w:eastAsia="en-GB"/>
        </w:rPr>
        <w:t xml:space="preserve">This survey of the Bignona Department in the Casamance Region of Senegal shows that active trachoma is no longer a public health problem in this area according to WHO recommendations </w:t>
      </w:r>
      <w:r w:rsidR="004E1BFA" w:rsidRPr="006B27CD">
        <w:rPr>
          <w:rFonts w:ascii="Arial" w:hAnsi="Arial" w:cs="Arial"/>
          <w:lang w:eastAsia="en-GB"/>
        </w:rPr>
        <w:fldChar w:fldCharType="begin"/>
      </w:r>
      <w:r w:rsidRPr="006B27CD">
        <w:rPr>
          <w:rFonts w:ascii="Arial" w:hAnsi="Arial" w:cs="Arial"/>
          <w:lang w:eastAsia="en-GB"/>
        </w:rPr>
        <w:instrText xml:space="preserve"> ADDIN EN.CITE &lt;EndNote&gt;&lt;Cite&gt;&lt;Author&gt;WHO&lt;/Author&gt;&lt;Year&gt;2006&lt;/Year&gt;&lt;RecNum&gt;329&lt;/RecNum&gt;&lt;record&gt;&lt;rec-number&gt;329&lt;/rec-number&gt;&lt;foreign-keys&gt;&lt;key app="EN" db-id="t09frttaldr5axe9f0ovw0sp5z9avwv5xaa5"&gt;329&lt;/key&gt;&lt;/foreign-keys&gt;&lt;ref-type name="Report"&gt;27&lt;/ref-type&gt;&lt;contributors&gt;&lt;authors&gt;&lt;author&gt;WHO&lt;/author&gt;&lt;/authors&gt;&lt;/contributors&gt;&lt;titles&gt;&lt;title&gt;Trachoma control - a guide for programme managers&lt;/title&gt;&lt;/titles&gt;&lt;dates&gt;&lt;year&gt;2006&lt;/year&gt;&lt;/dates&gt;&lt;pub-location&gt;Geneva, Switzerland&lt;/pub-location&gt;&lt;publisher&gt;World Health Organization&lt;/publisher&gt;&lt;urls&gt;&lt;/urls&gt;&lt;/record&gt;&lt;/Cite&gt;&lt;/EndNote&gt;</w:instrText>
      </w:r>
      <w:r w:rsidR="004E1BFA" w:rsidRPr="006B27CD">
        <w:rPr>
          <w:rFonts w:ascii="Arial" w:hAnsi="Arial" w:cs="Arial"/>
          <w:lang w:eastAsia="en-GB"/>
        </w:rPr>
        <w:fldChar w:fldCharType="separate"/>
      </w:r>
      <w:r w:rsidRPr="006B27CD">
        <w:rPr>
          <w:rFonts w:ascii="Arial" w:hAnsi="Arial" w:cs="Arial"/>
          <w:noProof/>
          <w:lang w:eastAsia="en-GB"/>
        </w:rPr>
        <w:t>(</w:t>
      </w:r>
      <w:hyperlink w:anchor="_ENREF_12" w:tooltip="WHO, 2006 #329" w:history="1">
        <w:r w:rsidRPr="006B27CD">
          <w:rPr>
            <w:rFonts w:ascii="Arial" w:hAnsi="Arial" w:cs="Arial"/>
            <w:noProof/>
            <w:lang w:eastAsia="en-GB"/>
          </w:rPr>
          <w:t>WHO, 2006</w:t>
        </w:r>
      </w:hyperlink>
      <w:r w:rsidRPr="006B27CD">
        <w:rPr>
          <w:rFonts w:ascii="Arial" w:hAnsi="Arial" w:cs="Arial"/>
          <w:noProof/>
          <w:lang w:eastAsia="en-GB"/>
        </w:rPr>
        <w:t>)</w:t>
      </w:r>
      <w:r w:rsidR="004E1BFA" w:rsidRPr="006B27CD">
        <w:rPr>
          <w:rFonts w:ascii="Arial" w:hAnsi="Arial" w:cs="Arial"/>
          <w:lang w:eastAsia="en-GB"/>
        </w:rPr>
        <w:fldChar w:fldCharType="end"/>
      </w:r>
      <w:r w:rsidRPr="006B27CD">
        <w:rPr>
          <w:rFonts w:ascii="Arial" w:hAnsi="Arial" w:cs="Arial"/>
          <w:lang w:eastAsia="en-GB"/>
        </w:rPr>
        <w:t>. The r</w:t>
      </w:r>
      <w:r w:rsidRPr="006B110E">
        <w:rPr>
          <w:rFonts w:ascii="Arial" w:hAnsi="Arial" w:cs="Arial"/>
          <w14:shadow w14:blurRad="50800" w14:dist="38100" w14:dir="2700000" w14:sx="100000" w14:sy="100000" w14:kx="0" w14:ky="0" w14:algn="tl">
            <w14:srgbClr w14:val="000000">
              <w14:alpha w14:val="60000"/>
            </w14:srgbClr>
          </w14:shadow>
        </w:rPr>
        <w:t xml:space="preserve">egion-level prevalence of TF in 1-9 year-olds was &lt;10%, and therefore community-level assessments are used to make control intervention decisions. </w:t>
      </w:r>
      <w:commentRangeStart w:id="57"/>
      <w:r w:rsidRPr="006B110E">
        <w:rPr>
          <w:rFonts w:ascii="Arial" w:hAnsi="Arial" w:cs="Arial"/>
          <w14:shadow w14:blurRad="50800" w14:dist="38100" w14:dir="2700000" w14:sx="100000" w14:sy="100000" w14:kx="0" w14:ky="0" w14:algn="tl">
            <w14:srgbClr w14:val="000000">
              <w14:alpha w14:val="60000"/>
            </w14:srgbClr>
          </w14:shadow>
        </w:rPr>
        <w:t>Of the 60 communities visited, two had a TF prevalence ≥10%, indicating they should receive annual mass treatment for three years as well as facial cleanliness and environmental improvement interventions</w:t>
      </w:r>
      <w:commentRangeEnd w:id="57"/>
      <w:r w:rsidR="001204BC">
        <w:rPr>
          <w:rStyle w:val="CommentReference"/>
        </w:rPr>
        <w:commentReference w:id="57"/>
      </w:r>
      <w:r w:rsidRPr="006B110E">
        <w:rPr>
          <w:rFonts w:ascii="Arial" w:hAnsi="Arial" w:cs="Arial"/>
          <w14:shadow w14:blurRad="50800" w14:dist="38100" w14:dir="2700000" w14:sx="100000" w14:sy="100000" w14:kx="0" w14:ky="0" w14:algn="tl">
            <w14:srgbClr w14:val="000000">
              <w14:alpha w14:val="60000"/>
            </w14:srgbClr>
          </w14:shadow>
        </w:rPr>
        <w:t>. The 11 villages with 5≥10% TF are recommended to receive facial cleanliness and environmental improvement interventions for 3 years before re-assessing, and in the remaining 47 villages, trachoma control is not a priority.</w:t>
      </w:r>
    </w:p>
    <w:p w:rsidR="002F4D9A" w:rsidRPr="006B110E" w:rsidRDefault="002F4D9A" w:rsidP="00EE03D7">
      <w:pPr>
        <w:spacing w:after="20" w:line="240" w:lineRule="auto"/>
        <w:jc w:val="both"/>
        <w:rPr>
          <w:rFonts w:ascii="Arial" w:hAnsi="Arial" w:cs="Arial"/>
          <w14:shadow w14:blurRad="50800" w14:dist="38100" w14:dir="2700000" w14:sx="100000" w14:sy="100000" w14:kx="0" w14:ky="0" w14:algn="tl">
            <w14:srgbClr w14:val="000000">
              <w14:alpha w14:val="60000"/>
            </w14:srgbClr>
          </w14:shadow>
        </w:rPr>
      </w:pPr>
    </w:p>
    <w:p w:rsidR="002F4D9A" w:rsidRPr="006B110E" w:rsidRDefault="002F4D9A" w:rsidP="00EE03D7">
      <w:pPr>
        <w:spacing w:after="20" w:line="240" w:lineRule="auto"/>
        <w:jc w:val="both"/>
        <w:rPr>
          <w:rFonts w:ascii="Arial" w:hAnsi="Arial" w:cs="Arial"/>
          <w14:shadow w14:blurRad="50800" w14:dist="38100" w14:dir="2700000" w14:sx="100000" w14:sy="100000" w14:kx="0" w14:ky="0" w14:algn="tl">
            <w14:srgbClr w14:val="000000">
              <w14:alpha w14:val="60000"/>
            </w14:srgbClr>
          </w14:shadow>
        </w:rPr>
      </w:pPr>
      <w:r w:rsidRPr="006B110E">
        <w:rPr>
          <w:rFonts w:ascii="Arial" w:hAnsi="Arial" w:cs="Arial"/>
          <w14:shadow w14:blurRad="50800" w14:dist="38100" w14:dir="2700000" w14:sx="100000" w14:sy="100000" w14:kx="0" w14:ky="0" w14:algn="tl">
            <w14:srgbClr w14:val="000000">
              <w14:alpha w14:val="60000"/>
            </w14:srgbClr>
          </w14:shadow>
        </w:rPr>
        <w:t xml:space="preserve">These low prevalence rates of active trachoma in Casamance were unexpected as no specific trachoma control efforts have been implemented in this area. Casamance is bordered by The Gambia to the north and although active trachoma prevalence in The Gambia is low </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fldData xml:space="preserve">PEVuZE5vdGU+PENpdGU+PEF1dGhvcj5IYXJkaW5nLUVzY2g8L0F1dGhvcj48WWVhcj4yMDA5PC9Z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=
</w:fldData>
        </w:fldChar>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 </w:instrTex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fldData xml:space="preserve">PEVuZE5vdGU+PENpdGU+PEF1dGhvcj5IYXJkaW5nLUVzY2g8L0F1dGhvcj48WWVhcj4yMDA5PC9Z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=
</w:fldData>
        </w:fldChar>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EN.CITE.DATA </w:instrText>
      </w:r>
      <w:r w:rsidR="004E1BFA" w:rsidRPr="006B110E">
        <w:rPr>
          <w:rFonts w:ascii="Arial" w:hAnsi="Arial" w:cs="Arial"/>
          <w14:shadow w14:blurRad="50800" w14:dist="38100" w14:dir="2700000" w14:sx="100000" w14:sy="100000" w14:kx="0" w14:ky="0" w14:algn="tl">
            <w14:srgbClr w14:val="000000">
              <w14:alpha w14:val="60000"/>
            </w14:srgbClr>
          </w14:shadow>
        </w:rPr>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004E1BFA" w:rsidRPr="006B110E">
        <w:rPr>
          <w:rFonts w:ascii="Arial" w:hAnsi="Arial" w:cs="Arial"/>
          <w14:shadow w14:blurRad="50800" w14:dist="38100" w14:dir="2700000" w14:sx="100000" w14:sy="100000" w14:kx="0" w14:ky="0" w14:algn="tl">
            <w14:srgbClr w14:val="000000">
              <w14:alpha w14:val="60000"/>
            </w14:srgbClr>
          </w14:shadow>
        </w:rPr>
      </w:r>
      <w:r w:rsidR="004E1BFA" w:rsidRPr="006B110E">
        <w:rPr>
          <w:rFonts w:ascii="Arial" w:hAnsi="Arial" w:cs="Arial"/>
          <w14:shadow w14:blurRad="50800" w14:dist="38100" w14:dir="2700000" w14:sx="100000" w14:sy="100000" w14:kx="0" w14:ky="0" w14:algn="tl">
            <w14:srgbClr w14:val="000000">
              <w14:alpha w14:val="60000"/>
            </w14:srgbClr>
          </w14:shadow>
        </w:rPr>
        <w:fldChar w:fldCharType="separate"/>
      </w:r>
      <w:r w:rsidRPr="006B110E">
        <w:rPr>
          <w:rFonts w:ascii="Arial" w:hAnsi="Arial" w:cs="Arial"/>
          <w:noProof/>
          <w14:shadow w14:blurRad="50800" w14:dist="38100" w14:dir="2700000" w14:sx="100000" w14:sy="100000" w14:kx="0" w14:ky="0" w14:algn="tl">
            <w14:srgbClr w14:val="000000">
              <w14:alpha w14:val="60000"/>
            </w14:srgbClr>
          </w14:shadow>
        </w:rPr>
        <w:t>(</w:t>
      </w:r>
      <w:hyperlink w:anchor="_ENREF_5" w:tooltip="Harding-Esch, 2009 #778" w:history="1">
        <w:r w:rsidRPr="006B110E">
          <w:rPr>
            <w:rFonts w:ascii="Arial" w:hAnsi="Arial" w:cs="Arial"/>
            <w:noProof/>
            <w14:shadow w14:blurRad="50800" w14:dist="38100" w14:dir="2700000" w14:sx="100000" w14:sy="100000" w14:kx="0" w14:ky="0" w14:algn="tl">
              <w14:srgbClr w14:val="000000">
                <w14:alpha w14:val="60000"/>
              </w14:srgbClr>
            </w14:shadow>
          </w:rPr>
          <w:t>Harding-Esch et al., 2009</w:t>
        </w:r>
      </w:hyperlink>
      <w:r w:rsidRPr="006B110E">
        <w:rPr>
          <w:rFonts w:ascii="Arial" w:hAnsi="Arial" w:cs="Arial"/>
          <w:noProof/>
          <w14:shadow w14:blurRad="50800" w14:dist="38100" w14:dir="2700000" w14:sx="100000" w14:sy="100000" w14:kx="0" w14:ky="0" w14:algn="tl">
            <w14:srgbClr w14:val="000000">
              <w14:alpha w14:val="60000"/>
            </w14:srgbClr>
          </w14:shadow>
        </w:rPr>
        <w:t xml:space="preserve">, </w:t>
      </w:r>
      <w:hyperlink w:anchor="_ENREF_4" w:tooltip="Harding-Esch, 2010 #880" w:history="1">
        <w:r w:rsidRPr="006B110E">
          <w:rPr>
            <w:rFonts w:ascii="Arial" w:hAnsi="Arial" w:cs="Arial"/>
            <w:noProof/>
            <w14:shadow w14:blurRad="50800" w14:dist="38100" w14:dir="2700000" w14:sx="100000" w14:sy="100000" w14:kx="0" w14:ky="0" w14:algn="tl">
              <w14:srgbClr w14:val="000000">
                <w14:alpha w14:val="60000"/>
              </w14:srgbClr>
            </w14:shadow>
          </w:rPr>
          <w:t>Harding-Esch et al., 2010</w:t>
        </w:r>
      </w:hyperlink>
      <w:r w:rsidRPr="006B110E">
        <w:rPr>
          <w:rFonts w:ascii="Arial" w:hAnsi="Arial" w:cs="Arial"/>
          <w:noProof/>
          <w14:shadow w14:blurRad="50800" w14:dist="38100" w14:dir="2700000" w14:sx="100000" w14:sy="100000" w14:kx="0" w14:ky="0" w14:algn="tl">
            <w14:srgbClr w14:val="000000">
              <w14:alpha w14:val="60000"/>
            </w14:srgbClr>
          </w14:shadow>
        </w:rPr>
        <w:t>)</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Pr="006B110E">
        <w:rPr>
          <w:rFonts w:ascii="Arial" w:hAnsi="Arial" w:cs="Arial"/>
          <w14:shadow w14:blurRad="50800" w14:dist="38100" w14:dir="2700000" w14:sx="100000" w14:sy="100000" w14:kx="0" w14:ky="0" w14:algn="tl">
            <w14:srgbClr w14:val="000000">
              <w14:alpha w14:val="60000"/>
            </w14:srgbClr>
          </w14:shadow>
        </w:rPr>
        <w:t xml:space="preserve">, </w:t>
      </w:r>
      <w:commentRangeStart w:id="58"/>
      <w:r w:rsidRPr="006B110E">
        <w:rPr>
          <w:rFonts w:ascii="Arial" w:hAnsi="Arial" w:cs="Arial"/>
          <w14:shadow w14:blurRad="50800" w14:dist="38100" w14:dir="2700000" w14:sx="100000" w14:sy="100000" w14:kx="0" w14:ky="0" w14:algn="tl">
            <w14:srgbClr w14:val="000000">
              <w14:alpha w14:val="60000"/>
            </w14:srgbClr>
          </w14:shadow>
        </w:rPr>
        <w:t xml:space="preserve">there have been instances of re-emergence of ocular </w:t>
      </w:r>
      <w:r w:rsidRPr="006B110E">
        <w:rPr>
          <w:rFonts w:ascii="Arial" w:hAnsi="Arial" w:cs="Arial"/>
          <w:i/>
          <w:iCs/>
          <w14:shadow w14:blurRad="50800" w14:dist="38100" w14:dir="2700000" w14:sx="100000" w14:sy="100000" w14:kx="0" w14:ky="0" w14:algn="tl">
            <w14:srgbClr w14:val="000000">
              <w14:alpha w14:val="60000"/>
            </w14:srgbClr>
          </w14:shadow>
        </w:rPr>
        <w:t>C. trachomatis</w:t>
      </w:r>
      <w:r w:rsidRPr="006B110E">
        <w:rPr>
          <w:rFonts w:ascii="Arial" w:hAnsi="Arial" w:cs="Arial"/>
          <w14:shadow w14:blurRad="50800" w14:dist="38100" w14:dir="2700000" w14:sx="100000" w14:sy="100000" w14:kx="0" w14:ky="0" w14:algn="tl">
            <w14:srgbClr w14:val="000000">
              <w14:alpha w14:val="60000"/>
            </w14:srgbClr>
          </w14:shadow>
        </w:rPr>
        <w:t xml:space="preserve"> infection and Senegal was thought to be the source </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fldData xml:space="preserve">PEVuZE5vdGU+PENpdGU+PEF1dGhvcj5CdXJ0b248L0F1dGhvcj48WWVhcj4yMDA1PC9ZZWFyPjxS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</w:fldData>
        </w:fldChar>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 </w:instrTex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fldData xml:space="preserve">PEVuZE5vdGU+PENpdGU+PEF1dGhvcj5CdXJ0b248L0F1dGhvcj48WWVhcj4yMDA1PC9ZZWFyPjxS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</w:fldData>
        </w:fldChar>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EN.CITE.DATA </w:instrText>
      </w:r>
      <w:r w:rsidR="004E1BFA" w:rsidRPr="006B110E">
        <w:rPr>
          <w:rFonts w:ascii="Arial" w:hAnsi="Arial" w:cs="Arial"/>
          <w14:shadow w14:blurRad="50800" w14:dist="38100" w14:dir="2700000" w14:sx="100000" w14:sy="100000" w14:kx="0" w14:ky="0" w14:algn="tl">
            <w14:srgbClr w14:val="000000">
              <w14:alpha w14:val="60000"/>
            </w14:srgbClr>
          </w14:shadow>
        </w:rPr>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004E1BFA" w:rsidRPr="006B110E">
        <w:rPr>
          <w:rFonts w:ascii="Arial" w:hAnsi="Arial" w:cs="Arial"/>
          <w14:shadow w14:blurRad="50800" w14:dist="38100" w14:dir="2700000" w14:sx="100000" w14:sy="100000" w14:kx="0" w14:ky="0" w14:algn="tl">
            <w14:srgbClr w14:val="000000">
              <w14:alpha w14:val="60000"/>
            </w14:srgbClr>
          </w14:shadow>
        </w:rPr>
      </w:r>
      <w:r w:rsidR="004E1BFA" w:rsidRPr="006B110E">
        <w:rPr>
          <w:rFonts w:ascii="Arial" w:hAnsi="Arial" w:cs="Arial"/>
          <w14:shadow w14:blurRad="50800" w14:dist="38100" w14:dir="2700000" w14:sx="100000" w14:sy="100000" w14:kx="0" w14:ky="0" w14:algn="tl">
            <w14:srgbClr w14:val="000000">
              <w14:alpha w14:val="60000"/>
            </w14:srgbClr>
          </w14:shadow>
        </w:rPr>
        <w:fldChar w:fldCharType="separate"/>
      </w:r>
      <w:r w:rsidRPr="006B110E">
        <w:rPr>
          <w:rFonts w:ascii="Arial" w:hAnsi="Arial" w:cs="Arial"/>
          <w14:shadow w14:blurRad="50800" w14:dist="38100" w14:dir="2700000" w14:sx="100000" w14:sy="100000" w14:kx="0" w14:ky="0" w14:algn="tl">
            <w14:srgbClr w14:val="000000">
              <w14:alpha w14:val="60000"/>
            </w14:srgbClr>
          </w14:shadow>
        </w:rPr>
        <w:t>(Burton et al., 2005, Harding-Esch et al., 2008, Harding-Esch et al., In press)</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Pr="006B110E">
        <w:rPr>
          <w:rFonts w:ascii="Arial" w:hAnsi="Arial" w:cs="Arial"/>
          <w14:shadow w14:blurRad="50800" w14:dist="38100" w14:dir="2700000" w14:sx="100000" w14:sy="100000" w14:kx="0" w14:ky="0" w14:algn="tl">
            <w14:srgbClr w14:val="000000">
              <w14:alpha w14:val="60000"/>
            </w14:srgbClr>
          </w14:shadow>
        </w:rPr>
        <w:t xml:space="preserve">. </w:t>
      </w:r>
      <w:commentRangeEnd w:id="58"/>
      <w:r w:rsidR="001204BC">
        <w:rPr>
          <w:rStyle w:val="CommentReference"/>
        </w:rPr>
        <w:commentReference w:id="58"/>
      </w:r>
      <w:r w:rsidRPr="006B110E">
        <w:rPr>
          <w:rFonts w:ascii="Arial" w:hAnsi="Arial" w:cs="Arial"/>
          <w14:shadow w14:blurRad="50800" w14:dist="38100" w14:dir="2700000" w14:sx="100000" w14:sy="100000" w14:kx="0" w14:ky="0" w14:algn="tl">
            <w14:srgbClr w14:val="000000">
              <w14:alpha w14:val="60000"/>
            </w14:srgbClr>
          </w14:shadow>
        </w:rPr>
        <w:t xml:space="preserve">Furthermore, Casamance is bordered by Guinea-Bissau to the south where active trachoma is estimated to be approximately 20% in children aged 1-9 years </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 &lt;EndNote&gt;&lt;Cite&gt;&lt;Author&gt;ITI&lt;/Author&gt;&lt;Year&gt;2012&lt;/Year&gt;&lt;RecNum&gt;908&lt;/RecNum&gt;&lt;record&gt;&lt;rec-number&gt;908&lt;/rec-number&gt;&lt;foreign-keys&gt;&lt;key app="EN" db-id="t09frttaldr5axe9f0ovw0sp5z9avwv5xaa5"&gt;908&lt;/key&gt;&lt;/foreign-keys&gt;&lt;ref-type name="Web Page"&gt;12&lt;/ref-type&gt;&lt;contributors&gt;&lt;authors&gt;&lt;author&gt;ITI&lt;/author&gt;&lt;/authors&gt;&lt;/contributors&gt;&lt;titles&gt;&lt;title&gt;Scale-Up of Trachoma Control Program in Guinea Bissau: Interview with National Program Coordinator - Dr. Meno Nabicassa&lt;/title&gt;&lt;/titles&gt;&lt;dates&gt;&lt;year&gt;2012&lt;/year&gt;&lt;/dates&gt;&lt;urls&gt;&lt;/urls&gt;&lt;/record&gt;&lt;/Cite&gt;&lt;/EndNote&gt;</w:instrText>
      </w:r>
      <w:r w:rsidR="004E1BFA" w:rsidRPr="006B110E">
        <w:rPr>
          <w:rFonts w:ascii="Arial" w:hAnsi="Arial" w:cs="Arial"/>
          <w14:shadow w14:blurRad="50800" w14:dist="38100" w14:dir="2700000" w14:sx="100000" w14:sy="100000" w14:kx="0" w14:ky="0" w14:algn="tl">
            <w14:srgbClr w14:val="000000">
              <w14:alpha w14:val="60000"/>
            </w14:srgbClr>
          </w14:shadow>
        </w:rPr>
        <w:fldChar w:fldCharType="separate"/>
      </w:r>
      <w:r w:rsidRPr="006B110E">
        <w:rPr>
          <w:rFonts w:ascii="Arial" w:hAnsi="Arial" w:cs="Arial"/>
          <w:noProof/>
          <w14:shadow w14:blurRad="50800" w14:dist="38100" w14:dir="2700000" w14:sx="100000" w14:sy="100000" w14:kx="0" w14:ky="0" w14:algn="tl">
            <w14:srgbClr w14:val="000000">
              <w14:alpha w14:val="60000"/>
            </w14:srgbClr>
          </w14:shadow>
        </w:rPr>
        <w:t>(</w:t>
      </w:r>
      <w:hyperlink w:anchor="_ENREF_7" w:tooltip="ITI, 2012 #908" w:history="1">
        <w:r w:rsidRPr="006B110E">
          <w:rPr>
            <w:rFonts w:ascii="Arial" w:hAnsi="Arial" w:cs="Arial"/>
            <w:noProof/>
            <w14:shadow w14:blurRad="50800" w14:dist="38100" w14:dir="2700000" w14:sx="100000" w14:sy="100000" w14:kx="0" w14:ky="0" w14:algn="tl">
              <w14:srgbClr w14:val="000000">
                <w14:alpha w14:val="60000"/>
              </w14:srgbClr>
            </w14:shadow>
          </w:rPr>
          <w:t>ITI, 2012</w:t>
        </w:r>
      </w:hyperlink>
      <w:r w:rsidRPr="006B110E">
        <w:rPr>
          <w:rFonts w:ascii="Arial" w:hAnsi="Arial" w:cs="Arial"/>
          <w:noProof/>
          <w14:shadow w14:blurRad="50800" w14:dist="38100" w14:dir="2700000" w14:sx="100000" w14:sy="100000" w14:kx="0" w14:ky="0" w14:algn="tl">
            <w14:srgbClr w14:val="000000">
              <w14:alpha w14:val="60000"/>
            </w14:srgbClr>
          </w14:shadow>
        </w:rPr>
        <w:t>)</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Pr="006B110E">
        <w:rPr>
          <w:rFonts w:ascii="Arial" w:hAnsi="Arial" w:cs="Arial"/>
          <w14:shadow w14:blurRad="50800" w14:dist="38100" w14:dir="2700000" w14:sx="100000" w14:sy="100000" w14:kx="0" w14:ky="0" w14:algn="tl">
            <w14:srgbClr w14:val="000000">
              <w14:alpha w14:val="60000"/>
            </w14:srgbClr>
          </w14:shadow>
        </w:rPr>
        <w:t>, which in itself was expected to be  a source of infection for Casamance.</w:t>
      </w:r>
    </w:p>
    <w:p w:rsidR="002F4D9A" w:rsidRPr="006B110E" w:rsidRDefault="002F4D9A" w:rsidP="00EE03D7">
      <w:pPr>
        <w:spacing w:after="20" w:line="240" w:lineRule="auto"/>
        <w:jc w:val="both"/>
        <w:rPr>
          <w:rFonts w:ascii="Arial" w:hAnsi="Arial" w:cs="Arial"/>
          <w14:shadow w14:blurRad="50800" w14:dist="38100" w14:dir="2700000" w14:sx="100000" w14:sy="100000" w14:kx="0" w14:ky="0" w14:algn="tl">
            <w14:srgbClr w14:val="000000">
              <w14:alpha w14:val="60000"/>
            </w14:srgbClr>
          </w14:shadow>
        </w:rPr>
      </w:pPr>
    </w:p>
    <w:p w:rsidR="002F4D9A" w:rsidRPr="006B110E" w:rsidRDefault="002F4D9A" w:rsidP="00EE03D7">
      <w:pPr>
        <w:spacing w:after="20" w:line="240" w:lineRule="auto"/>
        <w:jc w:val="both"/>
        <w:rPr>
          <w:rFonts w:ascii="Arial" w:hAnsi="Arial" w:cs="Arial"/>
          <w14:shadow w14:blurRad="50800" w14:dist="38100" w14:dir="2700000" w14:sx="100000" w14:sy="100000" w14:kx="0" w14:ky="0" w14:algn="tl">
            <w14:srgbClr w14:val="000000">
              <w14:alpha w14:val="60000"/>
            </w14:srgbClr>
          </w14:shadow>
        </w:rPr>
      </w:pPr>
      <w:r w:rsidRPr="006B110E">
        <w:rPr>
          <w:rFonts w:ascii="Arial" w:hAnsi="Arial" w:cs="Arial"/>
          <w14:shadow w14:blurRad="50800" w14:dist="38100" w14:dir="2700000" w14:sx="100000" w14:sy="100000" w14:kx="0" w14:ky="0" w14:algn="tl">
            <w14:srgbClr w14:val="000000">
              <w14:alpha w14:val="60000"/>
            </w14:srgbClr>
          </w14:shadow>
        </w:rPr>
        <w:t xml:space="preserve">A dry and dusty environment is the  classic setting in which trachoma is found </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 &lt;EndNote&gt;&lt;Cite&gt;&lt;Author&gt;Smith&lt;/Author&gt;&lt;Year&gt;2011&lt;/Year&gt;&lt;RecNum&gt;893&lt;/RecNum&gt;&lt;record&gt;&lt;rec-number&gt;893&lt;/rec-number&gt;&lt;foreign-keys&gt;&lt;key app="EN" db-id="t09frttaldr5axe9f0ovw0sp5z9avwv5xaa5"&gt;893&lt;/key&gt;&lt;/foreign-keys&gt;&lt;ref-type name="Journal Article"&gt;17&lt;/ref-type&gt;&lt;contributors&gt;&lt;authors&gt;&lt;author&gt;Smith, J. L.&lt;/author&gt;&lt;author&gt;Haddad, D.&lt;/author&gt;&lt;author&gt;Polack, S.&lt;/author&gt;&lt;author&gt;Harding-Esch, E. M.&lt;/author&gt;&lt;author&gt;Hooper, P. J.&lt;/author&gt;&lt;author&gt;Mabey, D. C.&lt;/author&gt;&lt;author&gt;Solomon, A. W.&lt;/author&gt;&lt;author&gt;Brooker, S.&lt;/author&gt;&lt;/authors&gt;&lt;/contributors&gt;&lt;auth-address&gt;London School of Hygiene and Tropical Medicine, London, United Kingdom.&lt;/auth-address&gt;&lt;titles&gt;&lt;title&gt;Mapping the global distribution of trachoma: why an updated atlas is needed&lt;/title&gt;&lt;secondary-title&gt;PLoS Negl Trop Dis&lt;/secondary-title&gt;&lt;/titles&gt;&lt;periodical&gt;&lt;full-title&gt;PLoS Negl Trop Dis&lt;/full-title&gt;&lt;/periodical&gt;&lt;pages&gt;e973&lt;/pages&gt;&lt;volume&gt;5&lt;/volume&gt;&lt;number&gt;6&lt;/number&gt;&lt;edition&gt;2011/07/09&lt;/edition&gt;&lt;dates&gt;&lt;year&gt;2011&lt;/year&gt;&lt;pub-dates&gt;&lt;date&gt;Jun&lt;/date&gt;&lt;/pub-dates&gt;&lt;/dates&gt;&lt;isbn&gt;1935-2735 (Electronic)&amp;#xD;1935-2727 (Linking)&lt;/isbn&gt;&lt;accession-num&gt;21738814&lt;/accession-num&gt;&lt;urls&gt;&lt;/urls&gt;&lt;electronic-resource-num&gt;10.1371/journal.pntd.0000973 [doi]&amp;#xD;10-PNTD-VP-1561R2 [pii]&lt;/electronic-resource-num&gt;&lt;remote-database-provider&gt;Nlm&lt;/remote-database-provider&gt;&lt;language&gt;eng&lt;/language&gt;&lt;/record&gt;&lt;/Cite&gt;&lt;/EndNote&gt;</w:instrText>
      </w:r>
      <w:r w:rsidR="004E1BFA" w:rsidRPr="006B110E">
        <w:rPr>
          <w:rFonts w:ascii="Arial" w:hAnsi="Arial" w:cs="Arial"/>
          <w14:shadow w14:blurRad="50800" w14:dist="38100" w14:dir="2700000" w14:sx="100000" w14:sy="100000" w14:kx="0" w14:ky="0" w14:algn="tl">
            <w14:srgbClr w14:val="000000">
              <w14:alpha w14:val="60000"/>
            </w14:srgbClr>
          </w14:shadow>
        </w:rPr>
        <w:fldChar w:fldCharType="separate"/>
      </w:r>
      <w:r w:rsidRPr="006B110E">
        <w:rPr>
          <w:rFonts w:ascii="Arial" w:hAnsi="Arial" w:cs="Arial"/>
          <w:noProof/>
          <w14:shadow w14:blurRad="50800" w14:dist="38100" w14:dir="2700000" w14:sx="100000" w14:sy="100000" w14:kx="0" w14:ky="0" w14:algn="tl">
            <w14:srgbClr w14:val="000000">
              <w14:alpha w14:val="60000"/>
            </w14:srgbClr>
          </w14:shadow>
        </w:rPr>
        <w:t>(</w:t>
      </w:r>
      <w:hyperlink w:anchor="_ENREF_9" w:tooltip="Smith, 2011 #893" w:history="1">
        <w:r w:rsidRPr="006B110E">
          <w:rPr>
            <w:rFonts w:ascii="Arial" w:hAnsi="Arial" w:cs="Arial"/>
            <w:noProof/>
            <w14:shadow w14:blurRad="50800" w14:dist="38100" w14:dir="2700000" w14:sx="100000" w14:sy="100000" w14:kx="0" w14:ky="0" w14:algn="tl">
              <w14:srgbClr w14:val="000000">
                <w14:alpha w14:val="60000"/>
              </w14:srgbClr>
            </w14:shadow>
          </w:rPr>
          <w:t>Smith et al., 2011</w:t>
        </w:r>
      </w:hyperlink>
      <w:r w:rsidRPr="006B110E">
        <w:rPr>
          <w:rFonts w:ascii="Arial" w:hAnsi="Arial" w:cs="Arial"/>
          <w:noProof/>
          <w14:shadow w14:blurRad="50800" w14:dist="38100" w14:dir="2700000" w14:sx="100000" w14:sy="100000" w14:kx="0" w14:ky="0" w14:algn="tl">
            <w14:srgbClr w14:val="000000">
              <w14:alpha w14:val="60000"/>
            </w14:srgbClr>
          </w14:shadow>
        </w:rPr>
        <w:t>)</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Pr="006B110E">
        <w:rPr>
          <w:rFonts w:ascii="Arial" w:hAnsi="Arial" w:cs="Arial"/>
          <w14:shadow w14:blurRad="50800" w14:dist="38100" w14:dir="2700000" w14:sx="100000" w14:sy="100000" w14:kx="0" w14:ky="0" w14:algn="tl">
            <w14:srgbClr w14:val="000000">
              <w14:alpha w14:val="60000"/>
            </w14:srgbClr>
          </w14:shadow>
        </w:rPr>
        <w:t xml:space="preserve">. </w:t>
      </w:r>
      <w:commentRangeStart w:id="59"/>
      <w:r w:rsidRPr="006B110E">
        <w:rPr>
          <w:rFonts w:ascii="Arial" w:hAnsi="Arial" w:cs="Arial"/>
          <w14:shadow w14:blurRad="50800" w14:dist="38100" w14:dir="2700000" w14:sx="100000" w14:sy="100000" w14:kx="0" w14:ky="0" w14:algn="tl">
            <w14:srgbClr w14:val="000000">
              <w14:alpha w14:val="60000"/>
            </w14:srgbClr>
          </w14:shadow>
        </w:rPr>
        <w:t xml:space="preserve">The low active trachoma prevalence in Casamance may be a reflection of the higher rainfall it experiences compared with northern Senegal, as it lies in the Sudan climatic zone transition between the dry Sahel area to the north and the Guinean and equatorial climates to the south </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 &lt;EndNote&gt;&lt;Cite&gt;&lt;Author&gt;Fall&lt;/Author&gt;&lt;Year&gt;2006&lt;/Year&gt;&lt;RecNum&gt;909&lt;/RecNum&gt;&lt;record&gt;&lt;rec-number&gt;909&lt;/rec-number&gt;&lt;foreign-keys&gt;&lt;key app="EN" db-id="t09frttaldr5axe9f0ovw0sp5z9avwv5xaa5"&gt;909&lt;/key&gt;&lt;/foreign-keys&gt;&lt;ref-type name="Journal Article"&gt;17&lt;/ref-type&gt;&lt;contributors&gt;&lt;authors&gt;&lt;author&gt;Fall, S.&lt;/author&gt;&lt;author&gt;Semazzi, F. H. M.&lt;/author&gt;&lt;author&gt;Niyogi, D. D. S.&lt;/author&gt;&lt;author&gt;Anyah, R. O.&lt;/author&gt;&lt;author&gt;Bowden, J.&lt;/author&gt;&lt;/authors&gt;&lt;/contributors&gt;&lt;titles&gt;&lt;title&gt;The spatiotemporal climate variability over Senegal and its relationship to global climate&lt;/title&gt;&lt;secondary-title&gt;Int. J. Climatol.&lt;/secondary-title&gt;&lt;/titles&gt;&lt;periodical&gt;&lt;full-title&gt;Int. J. Climatol.&lt;/full-title&gt;&lt;/periodical&gt;&lt;pages&gt;2057-2076&lt;/pages&gt;&lt;volume&gt;26&lt;/volume&gt;&lt;dates&gt;&lt;year&gt;2006&lt;/year&gt;&lt;/dates&gt;&lt;urls&gt;&lt;/urls&gt;&lt;/record&gt;&lt;/Cite&gt;&lt;/EndNote&gt;</w:instrText>
      </w:r>
      <w:r w:rsidR="004E1BFA" w:rsidRPr="006B110E">
        <w:rPr>
          <w:rFonts w:ascii="Arial" w:hAnsi="Arial" w:cs="Arial"/>
          <w14:shadow w14:blurRad="50800" w14:dist="38100" w14:dir="2700000" w14:sx="100000" w14:sy="100000" w14:kx="0" w14:ky="0" w14:algn="tl">
            <w14:srgbClr w14:val="000000">
              <w14:alpha w14:val="60000"/>
            </w14:srgbClr>
          </w14:shadow>
        </w:rPr>
        <w:fldChar w:fldCharType="separate"/>
      </w:r>
      <w:r w:rsidRPr="006B110E">
        <w:rPr>
          <w:rFonts w:ascii="Arial" w:hAnsi="Arial" w:cs="Arial"/>
          <w:noProof/>
          <w14:shadow w14:blurRad="50800" w14:dist="38100" w14:dir="2700000" w14:sx="100000" w14:sy="100000" w14:kx="0" w14:ky="0" w14:algn="tl">
            <w14:srgbClr w14:val="000000">
              <w14:alpha w14:val="60000"/>
            </w14:srgbClr>
          </w14:shadow>
        </w:rPr>
        <w:t>(</w:t>
      </w:r>
      <w:hyperlink w:anchor="_ENREF_3" w:tooltip="Fall, 2006 #909" w:history="1">
        <w:r w:rsidRPr="006B110E">
          <w:rPr>
            <w:rFonts w:ascii="Arial" w:hAnsi="Arial" w:cs="Arial"/>
            <w:noProof/>
            <w14:shadow w14:blurRad="50800" w14:dist="38100" w14:dir="2700000" w14:sx="100000" w14:sy="100000" w14:kx="0" w14:ky="0" w14:algn="tl">
              <w14:srgbClr w14:val="000000">
                <w14:alpha w14:val="60000"/>
              </w14:srgbClr>
            </w14:shadow>
          </w:rPr>
          <w:t>Fall et al., 2006</w:t>
        </w:r>
      </w:hyperlink>
      <w:r w:rsidRPr="006B110E">
        <w:rPr>
          <w:rFonts w:ascii="Arial" w:hAnsi="Arial" w:cs="Arial"/>
          <w:noProof/>
          <w14:shadow w14:blurRad="50800" w14:dist="38100" w14:dir="2700000" w14:sx="100000" w14:sy="100000" w14:kx="0" w14:ky="0" w14:algn="tl">
            <w14:srgbClr w14:val="000000">
              <w14:alpha w14:val="60000"/>
            </w14:srgbClr>
          </w14:shadow>
        </w:rPr>
        <w:t>)</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commentRangeEnd w:id="59"/>
      <w:r w:rsidR="00874A9B">
        <w:rPr>
          <w:rStyle w:val="CommentReference"/>
        </w:rPr>
        <w:commentReference w:id="59"/>
      </w:r>
      <w:r w:rsidRPr="006B110E">
        <w:rPr>
          <w:rFonts w:ascii="Arial" w:hAnsi="Arial" w:cs="Arial"/>
          <w14:shadow w14:blurRad="50800" w14:dist="38100" w14:dir="2700000" w14:sx="100000" w14:sy="100000" w14:kx="0" w14:ky="0" w14:algn="tl">
            <w14:srgbClr w14:val="000000">
              <w14:alpha w14:val="60000"/>
            </w14:srgbClr>
          </w14:shadow>
        </w:rPr>
        <w:t xml:space="preserve">. Trachoma is also associated with poverty, and Senegal fares slightly better than Guinea-Bissau with a Human Development Index rank of 155 compared with 176, out of 187 </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 &lt;EndNote&gt;&lt;Cite&gt;&lt;Author&gt;UNDP&lt;/Author&gt;&lt;Year&gt;2011&lt;/Year&gt;&lt;RecNum&gt;910&lt;/RecNum&gt;&lt;record&gt;&lt;rec-number&gt;910&lt;/rec-number&gt;&lt;foreign-keys&gt;&lt;key app="EN" db-id="t09frttaldr5axe9f0ovw0sp5z9avwv5xaa5"&gt;910&lt;/key&gt;&lt;/foreign-keys&gt;&lt;ref-type name="Web Page"&gt;12&lt;/ref-type&gt;&lt;contributors&gt;&lt;authors&gt;&lt;author&gt;UNDP&lt;/author&gt;&lt;/authors&gt;&lt;/contributors&gt;&lt;titles&gt;&lt;title&gt;Human Development Index (HDI) value http://hdrstats.undp.org/en/indicators/103106.html&lt;/title&gt;&lt;/titles&gt;&lt;dates&gt;&lt;year&gt;2011&lt;/year&gt;&lt;/dates&gt;&lt;urls&gt;&lt;/urls&gt;&lt;/record&gt;&lt;/Cite&gt;&lt;/EndNote&gt;</w:instrText>
      </w:r>
      <w:r w:rsidR="004E1BFA" w:rsidRPr="006B110E">
        <w:rPr>
          <w:rFonts w:ascii="Arial" w:hAnsi="Arial" w:cs="Arial"/>
          <w14:shadow w14:blurRad="50800" w14:dist="38100" w14:dir="2700000" w14:sx="100000" w14:sy="100000" w14:kx="0" w14:ky="0" w14:algn="tl">
            <w14:srgbClr w14:val="000000">
              <w14:alpha w14:val="60000"/>
            </w14:srgbClr>
          </w14:shadow>
        </w:rPr>
        <w:fldChar w:fldCharType="separate"/>
      </w:r>
      <w:r w:rsidRPr="006B110E">
        <w:rPr>
          <w:rFonts w:ascii="Arial" w:hAnsi="Arial" w:cs="Arial"/>
          <w:noProof/>
          <w14:shadow w14:blurRad="50800" w14:dist="38100" w14:dir="2700000" w14:sx="100000" w14:sy="100000" w14:kx="0" w14:ky="0" w14:algn="tl">
            <w14:srgbClr w14:val="000000">
              <w14:alpha w14:val="60000"/>
            </w14:srgbClr>
          </w14:shadow>
        </w:rPr>
        <w:t>(</w:t>
      </w:r>
      <w:hyperlink w:anchor="_ENREF_11" w:tooltip="UNDP, 2011 #910" w:history="1">
        <w:r w:rsidRPr="006B110E">
          <w:rPr>
            <w:rFonts w:ascii="Arial" w:hAnsi="Arial" w:cs="Arial"/>
            <w:noProof/>
            <w14:shadow w14:blurRad="50800" w14:dist="38100" w14:dir="2700000" w14:sx="100000" w14:sy="100000" w14:kx="0" w14:ky="0" w14:algn="tl">
              <w14:srgbClr w14:val="000000">
                <w14:alpha w14:val="60000"/>
              </w14:srgbClr>
            </w14:shadow>
          </w:rPr>
          <w:t>UNDP, 2011</w:t>
        </w:r>
      </w:hyperlink>
      <w:r w:rsidRPr="006B110E">
        <w:rPr>
          <w:rFonts w:ascii="Arial" w:hAnsi="Arial" w:cs="Arial"/>
          <w:noProof/>
          <w14:shadow w14:blurRad="50800" w14:dist="38100" w14:dir="2700000" w14:sx="100000" w14:sy="100000" w14:kx="0" w14:ky="0" w14:algn="tl">
            <w14:srgbClr w14:val="000000">
              <w14:alpha w14:val="60000"/>
            </w14:srgbClr>
          </w14:shadow>
        </w:rPr>
        <w:t>)</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Pr="006B110E">
        <w:rPr>
          <w:rFonts w:ascii="Arial" w:hAnsi="Arial" w:cs="Arial"/>
          <w14:shadow w14:blurRad="50800" w14:dist="38100" w14:dir="2700000" w14:sx="100000" w14:sy="100000" w14:kx="0" w14:ky="0" w14:algn="tl">
            <w14:srgbClr w14:val="000000">
              <w14:alpha w14:val="60000"/>
            </w14:srgbClr>
          </w14:shadow>
        </w:rPr>
        <w:t>. The less conducive climate and lack of infection from The Gambia may explain the low active trachoma prevalences found in this study.</w:t>
      </w:r>
    </w:p>
    <w:p w:rsidR="002F4D9A" w:rsidRPr="006B110E" w:rsidRDefault="002F4D9A" w:rsidP="00EE03D7">
      <w:pPr>
        <w:spacing w:after="20" w:line="240" w:lineRule="auto"/>
        <w:jc w:val="both"/>
        <w:rPr>
          <w:rFonts w:ascii="Arial" w:hAnsi="Arial" w:cs="Arial"/>
          <w14:shadow w14:blurRad="50800" w14:dist="38100" w14:dir="2700000" w14:sx="100000" w14:sy="100000" w14:kx="0" w14:ky="0" w14:algn="tl">
            <w14:srgbClr w14:val="000000">
              <w14:alpha w14:val="60000"/>
            </w14:srgbClr>
          </w14:shadow>
        </w:rPr>
      </w:pPr>
    </w:p>
    <w:p w:rsidR="002F4D9A" w:rsidRPr="006B110E" w:rsidRDefault="002F4D9A" w:rsidP="00801A8D">
      <w:pPr>
        <w:spacing w:after="20" w:line="240" w:lineRule="auto"/>
        <w:jc w:val="both"/>
        <w:rPr>
          <w:rFonts w:ascii="Arial" w:hAnsi="Arial" w:cs="Arial"/>
          <w14:shadow w14:blurRad="50800" w14:dist="38100" w14:dir="2700000" w14:sx="100000" w14:sy="100000" w14:kx="0" w14:ky="0" w14:algn="tl">
            <w14:srgbClr w14:val="000000">
              <w14:alpha w14:val="60000"/>
            </w14:srgbClr>
          </w14:shadow>
        </w:rPr>
      </w:pPr>
      <w:r w:rsidRPr="006B110E">
        <w:rPr>
          <w:rFonts w:ascii="Arial" w:hAnsi="Arial" w:cs="Arial"/>
          <w14:shadow w14:blurRad="50800" w14:dist="38100" w14:dir="2700000" w14:sx="100000" w14:sy="100000" w14:kx="0" w14:ky="0" w14:algn="tl">
            <w14:srgbClr w14:val="000000">
              <w14:alpha w14:val="60000"/>
            </w14:srgbClr>
          </w14:shadow>
        </w:rPr>
        <w:t xml:space="preserve">In contrast to the low active trachoma prevalence, prevalence of trichiasis was high and far exceeded the WHO public health problem cut-off of </w:t>
      </w:r>
      <w:commentRangeStart w:id="60"/>
      <w:r w:rsidRPr="006B110E">
        <w:rPr>
          <w:rFonts w:ascii="Arial" w:hAnsi="Arial" w:cs="Arial"/>
          <w14:shadow w14:blurRad="50800" w14:dist="38100" w14:dir="2700000" w14:sx="100000" w14:sy="100000" w14:kx="0" w14:ky="0" w14:algn="tl">
            <w14:srgbClr w14:val="000000">
              <w14:alpha w14:val="60000"/>
            </w14:srgbClr>
          </w14:shadow>
        </w:rPr>
        <w:t xml:space="preserve">1% </w:t>
      </w:r>
      <w:commentRangeEnd w:id="60"/>
      <w:r w:rsidR="00874A9B">
        <w:rPr>
          <w:rStyle w:val="CommentReference"/>
        </w:rPr>
        <w:commentReference w:id="60"/>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 &lt;EndNote&gt;&lt;Cite&gt;&lt;Author&gt;WHO&lt;/Author&gt;&lt;Year&gt;2006&lt;/Year&gt;&lt;RecNum&gt;329&lt;/RecNum&gt;&lt;record&gt;&lt;rec-number&gt;329&lt;/rec-number&gt;&lt;foreign-keys&gt;&lt;key app="EN" db-id="t09frttaldr5axe9f0ovw0sp5z9avwv5xaa5"&gt;329&lt;/key&gt;&lt;/foreign-keys&gt;&lt;ref-type name="Report"&gt;27&lt;/ref-type&gt;&lt;contributors&gt;&lt;authors&gt;&lt;author&gt;WHO&lt;/author&gt;&lt;/authors&gt;&lt;/contributors&gt;&lt;titles&gt;&lt;title&gt;Trachoma control - a guide for programme managers&lt;/title&gt;&lt;/titles&gt;&lt;dates&gt;&lt;year&gt;2006&lt;/year&gt;&lt;/dates&gt;&lt;pub-location&gt;Geneva, Switzerland&lt;/pub-location&gt;&lt;publisher&gt;World Health Organization&lt;/publisher&gt;&lt;urls&gt;&lt;/urls&gt;&lt;/record&gt;&lt;/Cite&gt;&lt;/EndNote&gt;</w:instrText>
      </w:r>
      <w:r w:rsidR="004E1BFA" w:rsidRPr="006B110E">
        <w:rPr>
          <w:rFonts w:ascii="Arial" w:hAnsi="Arial" w:cs="Arial"/>
          <w14:shadow w14:blurRad="50800" w14:dist="38100" w14:dir="2700000" w14:sx="100000" w14:sy="100000" w14:kx="0" w14:ky="0" w14:algn="tl">
            <w14:srgbClr w14:val="000000">
              <w14:alpha w14:val="60000"/>
            </w14:srgbClr>
          </w14:shadow>
        </w:rPr>
        <w:fldChar w:fldCharType="separate"/>
      </w:r>
      <w:r w:rsidRPr="006B110E">
        <w:rPr>
          <w:rFonts w:ascii="Arial" w:hAnsi="Arial" w:cs="Arial"/>
          <w:noProof/>
          <w14:shadow w14:blurRad="50800" w14:dist="38100" w14:dir="2700000" w14:sx="100000" w14:sy="100000" w14:kx="0" w14:ky="0" w14:algn="tl">
            <w14:srgbClr w14:val="000000">
              <w14:alpha w14:val="60000"/>
            </w14:srgbClr>
          </w14:shadow>
        </w:rPr>
        <w:t>(</w:t>
      </w:r>
      <w:hyperlink w:anchor="_ENREF_12" w:tooltip="WHO, 2006 #329" w:history="1">
        <w:r w:rsidRPr="006B110E">
          <w:rPr>
            <w:rFonts w:ascii="Arial" w:hAnsi="Arial" w:cs="Arial"/>
            <w:noProof/>
            <w14:shadow w14:blurRad="50800" w14:dist="38100" w14:dir="2700000" w14:sx="100000" w14:sy="100000" w14:kx="0" w14:ky="0" w14:algn="tl">
              <w14:srgbClr w14:val="000000">
                <w14:alpha w14:val="60000"/>
              </w14:srgbClr>
            </w14:shadow>
          </w:rPr>
          <w:t>WHO, 2006</w:t>
        </w:r>
      </w:hyperlink>
      <w:r w:rsidRPr="006B110E">
        <w:rPr>
          <w:rFonts w:ascii="Arial" w:hAnsi="Arial" w:cs="Arial"/>
          <w:noProof/>
          <w14:shadow w14:blurRad="50800" w14:dist="38100" w14:dir="2700000" w14:sx="100000" w14:sy="100000" w14:kx="0" w14:ky="0" w14:algn="tl">
            <w14:srgbClr w14:val="000000">
              <w14:alpha w14:val="60000"/>
            </w14:srgbClr>
          </w14:shadow>
        </w:rPr>
        <w:t>)</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Pr="006B110E">
        <w:rPr>
          <w:rFonts w:ascii="Arial" w:hAnsi="Arial" w:cs="Arial"/>
          <w14:shadow w14:blurRad="50800" w14:dist="38100" w14:dir="2700000" w14:sx="100000" w14:sy="100000" w14:kx="0" w14:ky="0" w14:algn="tl">
            <w14:srgbClr w14:val="000000">
              <w14:alpha w14:val="60000"/>
            </w14:srgbClr>
          </w14:shadow>
        </w:rPr>
        <w:t xml:space="preserve">. The WHO recommends that all trichiasis cases should be operated on, and should be prioritised where the prevalence ≥0.1%. Of the 60 villages in our study, surgery should be prioritised in 32 of them. </w:t>
      </w:r>
    </w:p>
    <w:p w:rsidR="002F4D9A" w:rsidRPr="006B110E" w:rsidRDefault="002F4D9A" w:rsidP="00801A8D">
      <w:pPr>
        <w:spacing w:after="20" w:line="240" w:lineRule="auto"/>
        <w:jc w:val="both"/>
        <w:rPr>
          <w:rFonts w:ascii="Arial" w:hAnsi="Arial" w:cs="Arial"/>
          <w14:shadow w14:blurRad="50800" w14:dist="38100" w14:dir="2700000" w14:sx="100000" w14:sy="100000" w14:kx="0" w14:ky="0" w14:algn="tl">
            <w14:srgbClr w14:val="000000">
              <w14:alpha w14:val="60000"/>
            </w14:srgbClr>
          </w14:shadow>
        </w:rPr>
      </w:pPr>
    </w:p>
    <w:p w:rsidR="002F4D9A" w:rsidRPr="006B110E" w:rsidRDefault="002F4D9A" w:rsidP="00801A8D">
      <w:pPr>
        <w:spacing w:after="20" w:line="240" w:lineRule="auto"/>
        <w:jc w:val="both"/>
        <w:rPr>
          <w:rFonts w:ascii="Arial" w:hAnsi="Arial" w:cs="Arial"/>
          <w14:shadow w14:blurRad="50800" w14:dist="38100" w14:dir="2700000" w14:sx="100000" w14:sy="100000" w14:kx="0" w14:ky="0" w14:algn="tl">
            <w14:srgbClr w14:val="000000">
              <w14:alpha w14:val="60000"/>
            </w14:srgbClr>
          </w14:shadow>
        </w:rPr>
      </w:pPr>
      <w:r w:rsidRPr="006B110E">
        <w:rPr>
          <w:rFonts w:ascii="Arial" w:hAnsi="Arial" w:cs="Arial"/>
          <w14:shadow w14:blurRad="50800" w14:dist="38100" w14:dir="2700000" w14:sx="100000" w14:sy="100000" w14:kx="0" w14:ky="0" w14:algn="tl">
            <w14:srgbClr w14:val="000000">
              <w14:alpha w14:val="60000"/>
            </w14:srgbClr>
          </w14:shadow>
        </w:rPr>
        <w:t xml:space="preserve">The high prevalence of trichiasis despite the low active trachoma prevalence and lack of trachoma-specific control measures indicates that the </w:t>
      </w:r>
      <w:commentRangeStart w:id="61"/>
      <w:r w:rsidRPr="006B110E">
        <w:rPr>
          <w:rFonts w:ascii="Arial" w:hAnsi="Arial" w:cs="Arial"/>
          <w14:shadow w14:blurRad="50800" w14:dist="38100" w14:dir="2700000" w14:sx="100000" w14:sy="100000" w14:kx="0" w14:ky="0" w14:algn="tl">
            <w14:srgbClr w14:val="000000">
              <w14:alpha w14:val="60000"/>
            </w14:srgbClr>
          </w14:shadow>
        </w:rPr>
        <w:t xml:space="preserve">Casamance region may have experienced a general improvement in socio-economic conditions over the last few decades. </w:t>
      </w:r>
      <w:commentRangeEnd w:id="61"/>
      <w:r w:rsidR="00874A9B">
        <w:rPr>
          <w:rStyle w:val="CommentReference"/>
        </w:rPr>
        <w:commentReference w:id="61"/>
      </w:r>
      <w:r w:rsidRPr="006B110E">
        <w:rPr>
          <w:rFonts w:ascii="Arial" w:hAnsi="Arial" w:cs="Arial"/>
          <w14:shadow w14:blurRad="50800" w14:dist="38100" w14:dir="2700000" w14:sx="100000" w14:sy="100000" w14:kx="0" w14:ky="0" w14:algn="tl">
            <w14:srgbClr w14:val="000000">
              <w14:alpha w14:val="60000"/>
            </w14:srgbClr>
          </w14:shadow>
        </w:rPr>
        <w:t xml:space="preserve">This was documented in The Gambia, where a village’s active trachoma prevalence in 0-9 year-olds fell from 65.7% in 1959 to 2.4% in 1996 in the absence of trachoma-specific interventions but in association with improvements in sanitation, water supply, education and health care </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fldData xml:space="preserve">PEVuZE5vdGU+PENpdGU+PEF1dGhvcj5Eb2xpbjwvQXV0aG9yPjxZZWFyPjE5OTc8L1llYXI+PFJl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=
</w:fldData>
        </w:fldChar>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 </w:instrTex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fldData xml:space="preserve">PEVuZE5vdGU+PENpdGU+PEF1dGhvcj5Eb2xpbjwvQXV0aG9yPjxZZWFyPjE5OTc8L1llYXI+PFJl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=
</w:fldData>
        </w:fldChar>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EN.CITE.DATA </w:instrText>
      </w:r>
      <w:r w:rsidR="004E1BFA" w:rsidRPr="006B110E">
        <w:rPr>
          <w:rFonts w:ascii="Arial" w:hAnsi="Arial" w:cs="Arial"/>
          <w14:shadow w14:blurRad="50800" w14:dist="38100" w14:dir="2700000" w14:sx="100000" w14:sy="100000" w14:kx="0" w14:ky="0" w14:algn="tl">
            <w14:srgbClr w14:val="000000">
              <w14:alpha w14:val="60000"/>
            </w14:srgbClr>
          </w14:shadow>
        </w:rPr>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004E1BFA" w:rsidRPr="006B110E">
        <w:rPr>
          <w:rFonts w:ascii="Arial" w:hAnsi="Arial" w:cs="Arial"/>
          <w14:shadow w14:blurRad="50800" w14:dist="38100" w14:dir="2700000" w14:sx="100000" w14:sy="100000" w14:kx="0" w14:ky="0" w14:algn="tl">
            <w14:srgbClr w14:val="000000">
              <w14:alpha w14:val="60000"/>
            </w14:srgbClr>
          </w14:shadow>
        </w:rPr>
      </w:r>
      <w:r w:rsidR="004E1BFA" w:rsidRPr="006B110E">
        <w:rPr>
          <w:rFonts w:ascii="Arial" w:hAnsi="Arial" w:cs="Arial"/>
          <w14:shadow w14:blurRad="50800" w14:dist="38100" w14:dir="2700000" w14:sx="100000" w14:sy="100000" w14:kx="0" w14:ky="0" w14:algn="tl">
            <w14:srgbClr w14:val="000000">
              <w14:alpha w14:val="60000"/>
            </w14:srgbClr>
          </w14:shadow>
        </w:rPr>
        <w:fldChar w:fldCharType="separate"/>
      </w:r>
      <w:r w:rsidRPr="006B110E">
        <w:rPr>
          <w:rFonts w:ascii="Arial" w:hAnsi="Arial" w:cs="Arial"/>
          <w:noProof/>
          <w14:shadow w14:blurRad="50800" w14:dist="38100" w14:dir="2700000" w14:sx="100000" w14:sy="100000" w14:kx="0" w14:ky="0" w14:algn="tl">
            <w14:srgbClr w14:val="000000">
              <w14:alpha w14:val="60000"/>
            </w14:srgbClr>
          </w14:shadow>
        </w:rPr>
        <w:t>(</w:t>
      </w:r>
      <w:hyperlink w:anchor="_ENREF_2" w:tooltip="Dolin, 1997 #160" w:history="1">
        <w:r w:rsidRPr="006B110E">
          <w:rPr>
            <w:rFonts w:ascii="Arial" w:hAnsi="Arial" w:cs="Arial"/>
            <w:noProof/>
            <w14:shadow w14:blurRad="50800" w14:dist="38100" w14:dir="2700000" w14:sx="100000" w14:sy="100000" w14:kx="0" w14:ky="0" w14:algn="tl">
              <w14:srgbClr w14:val="000000">
                <w14:alpha w14:val="60000"/>
              </w14:srgbClr>
            </w14:shadow>
          </w:rPr>
          <w:t>Dolin et al., 1997</w:t>
        </w:r>
      </w:hyperlink>
      <w:r w:rsidRPr="006B110E">
        <w:rPr>
          <w:rFonts w:ascii="Arial" w:hAnsi="Arial" w:cs="Arial"/>
          <w:noProof/>
          <w14:shadow w14:blurRad="50800" w14:dist="38100" w14:dir="2700000" w14:sx="100000" w14:sy="100000" w14:kx="0" w14:ky="0" w14:algn="tl">
            <w14:srgbClr w14:val="000000">
              <w14:alpha w14:val="60000"/>
            </w14:srgbClr>
          </w14:shadow>
        </w:rPr>
        <w:t>)</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Pr="006B110E">
        <w:rPr>
          <w:rFonts w:ascii="Arial" w:hAnsi="Arial" w:cs="Arial"/>
          <w14:shadow w14:blurRad="50800" w14:dist="38100" w14:dir="2700000" w14:sx="100000" w14:sy="100000" w14:kx="0" w14:ky="0" w14:algn="tl">
            <w14:srgbClr w14:val="000000">
              <w14:alpha w14:val="60000"/>
            </w14:srgbClr>
          </w14:shadow>
        </w:rPr>
        <w:t xml:space="preserve">. </w:t>
      </w:r>
    </w:p>
    <w:p w:rsidR="002F4D9A" w:rsidRPr="006B110E" w:rsidRDefault="002F4D9A" w:rsidP="00801A8D">
      <w:pPr>
        <w:spacing w:after="20" w:line="240" w:lineRule="auto"/>
        <w:jc w:val="both"/>
        <w:rPr>
          <w:rFonts w:ascii="Arial" w:hAnsi="Arial" w:cs="Arial"/>
          <w14:shadow w14:blurRad="50800" w14:dist="38100" w14:dir="2700000" w14:sx="100000" w14:sy="100000" w14:kx="0" w14:ky="0" w14:algn="tl">
            <w14:srgbClr w14:val="000000">
              <w14:alpha w14:val="60000"/>
            </w14:srgbClr>
          </w14:shadow>
        </w:rPr>
      </w:pPr>
    </w:p>
    <w:p w:rsidR="002F4D9A" w:rsidRPr="006B110E" w:rsidRDefault="002F4D9A" w:rsidP="00790078">
      <w:pPr>
        <w:spacing w:after="20" w:line="240" w:lineRule="auto"/>
        <w:jc w:val="both"/>
        <w:rPr>
          <w:rFonts w:ascii="Arial" w:hAnsi="Arial" w:cs="Arial"/>
          <w14:shadow w14:blurRad="50800" w14:dist="38100" w14:dir="2700000" w14:sx="100000" w14:sy="100000" w14:kx="0" w14:ky="0" w14:algn="tl">
            <w14:srgbClr w14:val="000000">
              <w14:alpha w14:val="60000"/>
            </w14:srgbClr>
          </w14:shadow>
        </w:rPr>
      </w:pPr>
      <w:r w:rsidRPr="006B110E">
        <w:rPr>
          <w:rFonts w:ascii="Arial" w:hAnsi="Arial" w:cs="Arial"/>
          <w14:shadow w14:blurRad="50800" w14:dist="38100" w14:dir="2700000" w14:sx="100000" w14:sy="100000" w14:kx="0" w14:ky="0" w14:algn="tl">
            <w14:srgbClr w14:val="000000">
              <w14:alpha w14:val="60000"/>
            </w14:srgbClr>
          </w14:shadow>
        </w:rPr>
        <w:t xml:space="preserve">In terms of visual acuity, the prevalence of blindness in the region was high (5% blind and 26% low vision), with one-third of </w:t>
      </w:r>
      <w:bookmarkStart w:id="62" w:name="OLE_LINK1"/>
      <w:r w:rsidRPr="006B110E">
        <w:rPr>
          <w:rFonts w:ascii="Arial" w:hAnsi="Arial" w:cs="Arial"/>
          <w14:shadow w14:blurRad="50800" w14:dist="38100" w14:dir="2700000" w14:sx="100000" w14:sy="100000" w14:kx="0" w14:ky="0" w14:algn="tl">
            <w14:srgbClr w14:val="000000">
              <w14:alpha w14:val="60000"/>
            </w14:srgbClr>
          </w14:shadow>
        </w:rPr>
        <w:t xml:space="preserve">≥50 year-olds </w:t>
      </w:r>
      <w:bookmarkEnd w:id="62"/>
      <w:r w:rsidRPr="006B110E">
        <w:rPr>
          <w:rFonts w:ascii="Arial" w:hAnsi="Arial" w:cs="Arial"/>
          <w14:shadow w14:blurRad="50800" w14:dist="38100" w14:dir="2700000" w14:sx="100000" w14:sy="100000" w14:kx="0" w14:ky="0" w14:algn="tl">
            <w14:srgbClr w14:val="000000">
              <w14:alpha w14:val="60000"/>
            </w14:srgbClr>
          </w14:shadow>
        </w:rPr>
        <w:t xml:space="preserve">blind in one village. These levels are high when compared with other rapid assessments of avoidable blindness and visual impairment: 3.3% in Malawi </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 &lt;EndNote&gt;&lt;Cite&gt;&lt;Author&gt;Kalua&lt;/Author&gt;&lt;RecNum&gt;915&lt;/RecNum&gt;&lt;record&gt;&lt;rec-number&gt;915&lt;/rec-number&gt;&lt;foreign-keys&gt;&lt;key app="EN" db-id="t09frttaldr5axe9f0ovw0sp5z9avwv5xaa5"&gt;915&lt;/key&gt;&lt;/foreign-keys&gt;&lt;ref-type name="Journal Article"&gt;17&lt;/ref-type&gt;&lt;contributors&gt;&lt;authors&gt;&lt;author&gt;Kalua, K.&lt;/author&gt;&lt;author&gt;Lindfield, R.&lt;/author&gt;&lt;author&gt;Mtupanyama, M.&lt;/author&gt;&lt;author&gt;Mtumodzi, D.&lt;/author&gt;&lt;author&gt;Msiska, V.&lt;/author&gt;&lt;/authors&gt;&lt;/contributors&gt;&lt;auth-address&gt;Department of Ophthalmology, College of Medicine, University of Malawi, Blantyre, Malawi. khumbokalua@yahoo.com&lt;/auth-address&gt;&lt;titles&gt;&lt;title&gt;Findings from a rapid assessment of avoidable blindness (RAAB) in Southern Malawi&lt;/title&gt;&lt;secondary-title&gt;PLoS One&lt;/secondary-title&gt;&lt;/titles&gt;&lt;periodical&gt;&lt;full-title&gt;PLoS ONE&lt;/full-title&gt;&lt;/periodical&gt;&lt;pages&gt;e19226&lt;/pages&gt;&lt;volume&gt;6&lt;/volume&gt;&lt;number&gt;4&lt;/number&gt;&lt;keywords&gt;&lt;keyword&gt;Aged&lt;/keyword&gt;&lt;keyword&gt;Aged, 80 and over&lt;/keyword&gt;&lt;keyword&gt;Blindness/ epidemiology/etiology/prevention &amp;amp; control&lt;/keyword&gt;&lt;keyword&gt;Female&lt;/keyword&gt;&lt;keyword&gt;Humans&lt;/keyword&gt;&lt;keyword&gt;Malawi/epidemiology&lt;/keyword&gt;&lt;keyword&gt;Male&lt;/keyword&gt;&lt;keyword&gt;Middle Aged&lt;/keyword&gt;&lt;keyword&gt;Prevalence&lt;/keyword&gt;&lt;keyword&gt;Visual Acuity/physiology&lt;/keyword&gt;&lt;/keywords&gt;&lt;dates&gt;&lt;/dates&gt;&lt;isbn&gt;1932-6203 (Electronic)&amp;#xD;1932-6203 (Linking)&lt;/isbn&gt;&lt;accession-num&gt;21547074&lt;/accession-num&gt;&lt;urls&gt;&lt;/urls&gt;&lt;/record&gt;&lt;/Cite&gt;&lt;/EndNote&gt;</w:instrText>
      </w:r>
      <w:r w:rsidR="004E1BFA" w:rsidRPr="006B110E">
        <w:rPr>
          <w:rFonts w:ascii="Arial" w:hAnsi="Arial" w:cs="Arial"/>
          <w14:shadow w14:blurRad="50800" w14:dist="38100" w14:dir="2700000" w14:sx="100000" w14:sy="100000" w14:kx="0" w14:ky="0" w14:algn="tl">
            <w14:srgbClr w14:val="000000">
              <w14:alpha w14:val="60000"/>
            </w14:srgbClr>
          </w14:shadow>
        </w:rPr>
        <w:fldChar w:fldCharType="separate"/>
      </w:r>
      <w:r w:rsidRPr="006B110E">
        <w:rPr>
          <w:rFonts w:ascii="Arial" w:hAnsi="Arial" w:cs="Arial"/>
          <w14:shadow w14:blurRad="50800" w14:dist="38100" w14:dir="2700000" w14:sx="100000" w14:sy="100000" w14:kx="0" w14:ky="0" w14:algn="tl">
            <w14:srgbClr w14:val="000000">
              <w14:alpha w14:val="60000"/>
            </w14:srgbClr>
          </w14:shadow>
        </w:rPr>
        <w:t>(Kalua et al.)</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Pr="006B110E">
        <w:rPr>
          <w:rFonts w:ascii="Arial" w:hAnsi="Arial" w:cs="Arial"/>
          <w14:shadow w14:blurRad="50800" w14:dist="38100" w14:dir="2700000" w14:sx="100000" w14:sy="100000" w14:kx="0" w14:ky="0" w14:algn="tl">
            <w14:srgbClr w14:val="000000">
              <w14:alpha w14:val="60000"/>
            </w14:srgbClr>
          </w14:shadow>
        </w:rPr>
        <w:t xml:space="preserve">, 2.9% in Bangladesh </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 &lt;EndNote&gt;&lt;Cite&gt;&lt;Author&gt;Wadud&lt;/Author&gt;&lt;Year&gt;2006&lt;/Year&gt;&lt;RecNum&gt;916&lt;/RecNum&gt;&lt;record&gt;&lt;rec-number&gt;916&lt;/rec-number&gt;&lt;foreign-keys&gt;&lt;key app="EN" db-id="t09frttaldr5axe9f0ovw0sp5z9avwv5xaa5"&gt;916&lt;/key&gt;&lt;/foreign-keys&gt;&lt;ref-type name="Journal Article"&gt;17&lt;/ref-type&gt;&lt;contributors&gt;&lt;authors&gt;&lt;author&gt;Wadud, Z.&lt;/author&gt;&lt;author&gt;Kuper, H.&lt;/author&gt;&lt;author&gt;Polack, S.&lt;/author&gt;&lt;author&gt;Lindfield, R.&lt;/author&gt;&lt;author&gt;Akm, M. R.&lt;/author&gt;&lt;author&gt;Choudhury, K. A.&lt;/author&gt;&lt;author&gt;Lindfield, T.&lt;/author&gt;&lt;author&gt;Limburg, H.&lt;/author&gt;&lt;author&gt;Foster, A.&lt;/author&gt;&lt;/authors&gt;&lt;/contributors&gt;&lt;auth-address&gt;Child Sight Foundation, Dhaka, Bangladesh.&lt;/auth-address&gt;&lt;titles&gt;&lt;title&gt;Rapid assessment of avoidable blindness and needs assessment of cataract surgical services in Satkhira District, Bangladesh&lt;/title&gt;&lt;secondary-title&gt;Br J Ophthalmol&lt;/secondary-title&gt;&lt;/titles&gt;&lt;periodical&gt;&lt;full-title&gt;Br J Ophthalmol&lt;/full-title&gt;&lt;/periodical&gt;&lt;pages&gt;1225-9&lt;/pages&gt;&lt;volume&gt;90&lt;/volume&gt;&lt;number&gt;10&lt;/number&gt;&lt;keywords&gt;&lt;keyword&gt;Aged&lt;/keyword&gt;&lt;keyword&gt;Aged, 80 and over&lt;/keyword&gt;&lt;keyword&gt;Bangladesh/epidemiology&lt;/keyword&gt;&lt;keyword&gt;Blindness/ epidemiology/etiology/physiopathology&lt;/keyword&gt;&lt;keyword&gt;Cataract/complications/epidemiology&lt;/keyword&gt;&lt;keyword&gt;Cataract Extraction/ utilization&lt;/keyword&gt;&lt;keyword&gt;Developing Countries&lt;/keyword&gt;&lt;keyword&gt;Epidemiologic Methods&lt;/keyword&gt;&lt;keyword&gt;Female&lt;/keyword&gt;&lt;keyword&gt;Humans&lt;/keyword&gt;&lt;keyword&gt;Male&lt;/keyword&gt;&lt;keyword&gt;Middle Aged&lt;/keyword&gt;&lt;keyword&gt;Needs Assessment&lt;/keyword&gt;&lt;keyword&gt;Postoperative Period&lt;/keyword&gt;&lt;keyword&gt;Visual Acuity&lt;/keyword&gt;&lt;/keywords&gt;&lt;dates&gt;&lt;year&gt;2006&lt;/year&gt;&lt;pub-dates&gt;&lt;date&gt;Oct&lt;/date&gt;&lt;/pub-dates&gt;&lt;/dates&gt;&lt;isbn&gt;0007-1161 (Print)&amp;#xD;0007-1161 (Linking)&lt;/isbn&gt;&lt;accession-num&gt;16870654&lt;/accession-num&gt;&lt;urls&gt;&lt;/urls&gt;&lt;/record&gt;&lt;/Cite&gt;&lt;/EndNote&gt;</w:instrText>
      </w:r>
      <w:r w:rsidR="004E1BFA" w:rsidRPr="006B110E">
        <w:rPr>
          <w:rFonts w:ascii="Arial" w:hAnsi="Arial" w:cs="Arial"/>
          <w14:shadow w14:blurRad="50800" w14:dist="38100" w14:dir="2700000" w14:sx="100000" w14:sy="100000" w14:kx="0" w14:ky="0" w14:algn="tl">
            <w14:srgbClr w14:val="000000">
              <w14:alpha w14:val="60000"/>
            </w14:srgbClr>
          </w14:shadow>
        </w:rPr>
        <w:fldChar w:fldCharType="separate"/>
      </w:r>
      <w:r w:rsidRPr="006B110E">
        <w:rPr>
          <w:rFonts w:ascii="Arial" w:hAnsi="Arial" w:cs="Arial"/>
          <w14:shadow w14:blurRad="50800" w14:dist="38100" w14:dir="2700000" w14:sx="100000" w14:sy="100000" w14:kx="0" w14:ky="0" w14:algn="tl">
            <w14:srgbClr w14:val="000000">
              <w14:alpha w14:val="60000"/>
            </w14:srgbClr>
          </w14:shadow>
        </w:rPr>
        <w:t>(Wadud et al., 2006)</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Pr="006B110E">
        <w:rPr>
          <w:rFonts w:ascii="Arial" w:hAnsi="Arial" w:cs="Arial"/>
          <w14:shadow w14:blurRad="50800" w14:dist="38100" w14:dir="2700000" w14:sx="100000" w14:sy="100000" w14:kx="0" w14:ky="0" w14:algn="tl">
            <w14:srgbClr w14:val="000000">
              <w14:alpha w14:val="60000"/>
            </w14:srgbClr>
          </w14:shadow>
        </w:rPr>
        <w:t xml:space="preserve">, and 1.3-4.0% in Latin America </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begin"/>
      </w:r>
      <w:r w:rsidRPr="006B110E">
        <w:rPr>
          <w:rFonts w:ascii="Arial" w:hAnsi="Arial" w:cs="Arial"/>
          <w14:shadow w14:blurRad="50800" w14:dist="38100" w14:dir="2700000" w14:sx="100000" w14:sy="100000" w14:kx="0" w14:ky="0" w14:algn="tl">
            <w14:srgbClr w14:val="000000">
              <w14:alpha w14:val="60000"/>
            </w14:srgbClr>
          </w14:shadow>
        </w:rPr>
        <w:instrText xml:space="preserve"> ADDIN EN.CITE &lt;EndNote&gt;&lt;Cite&gt;&lt;Author&gt;Limburg&lt;/Author&gt;&lt;Year&gt;2008&lt;/Year&gt;&lt;RecNum&gt;917&lt;/RecNum&gt;&lt;record&gt;&lt;rec-number&gt;917&lt;/rec-number&gt;&lt;foreign-keys&gt;&lt;key app="EN" db-id="t09frttaldr5axe9f0ovw0sp5z9avwv5xaa5"&gt;917&lt;/key&gt;&lt;/foreign-keys&gt;&lt;ref-type name="Journal Article"&gt;17&lt;/ref-type&gt;&lt;contributors&gt;&lt;authors&gt;&lt;author&gt;Limburg, H.&lt;/author&gt;&lt;author&gt;Barria von-Bischhoffshausen, F.&lt;/author&gt;&lt;author&gt;Gomez, P.&lt;/author&gt;&lt;author&gt;Silva, J. C.&lt;/author&gt;&lt;author&gt;Foster, A.&lt;/author&gt;&lt;/authors&gt;&lt;/contributors&gt;&lt;auth-address&gt;International Centre for Eye Health, London School of Hygiene &amp;amp; Tropical Medicine, Keppel Street, London WC1E 7HT, UK. hlimburg@quicknet.nl&lt;/auth-address&gt;&lt;titles&gt;&lt;title&gt;Review of recent surveys on blindness and visual impairment in Latin America&lt;/title&gt;&lt;secondary-title&gt;Br J Ophthalmol&lt;/secondary-title&gt;&lt;/titles&gt;&lt;periodical&gt;&lt;full-title&gt;Br J Ophthalmol&lt;/full-title&gt;&lt;/periodical&gt;&lt;pages&gt;315-9&lt;/pages&gt;&lt;volume&gt;92&lt;/volume&gt;&lt;number&gt;3&lt;/number&gt;&lt;keywords&gt;&lt;keyword&gt;Aged&lt;/keyword&gt;&lt;keyword&gt;Blindness/ epidemiology/etiology/physiopathology&lt;/keyword&gt;&lt;keyword&gt;Cataract/complications/epidemiology&lt;/keyword&gt;&lt;keyword&gt;Cataract Extraction&lt;/keyword&gt;&lt;keyword&gt;Female&lt;/keyword&gt;&lt;keyword&gt;Health Surveys&lt;/keyword&gt;&lt;keyword&gt;Humans&lt;/keyword&gt;&lt;keyword&gt;Latin America/epidemiology&lt;/keyword&gt;&lt;keyword&gt;Male&lt;/keyword&gt;&lt;keyword&gt;Middle Aged&lt;/keyword&gt;&lt;keyword&gt;Prevalence&lt;/keyword&gt;&lt;keyword&gt;Sex Distribution&lt;/keyword&gt;&lt;keyword&gt;Treatment Outcome&lt;/keyword&gt;&lt;keyword&gt;Vision, Low/ epidemiology/etiology/physiopathology&lt;/keyword&gt;&lt;keyword&gt;Visual Acuity&lt;/keyword&gt;&lt;/keywords&gt;&lt;dates&gt;&lt;year&gt;2008&lt;/year&gt;&lt;pub-dates&gt;&lt;date&gt;Mar&lt;/date&gt;&lt;/pub-dates&gt;&lt;/dates&gt;&lt;isbn&gt;1468-2079 (Electronic)&amp;#xD;0007-1161 (Linking)&lt;/isbn&gt;&lt;accession-num&gt;18211928&lt;/accession-num&gt;&lt;urls&gt;&lt;/urls&gt;&lt;/record&gt;&lt;/Cite&gt;&lt;/EndNote&gt;</w:instrText>
      </w:r>
      <w:r w:rsidR="004E1BFA" w:rsidRPr="006B110E">
        <w:rPr>
          <w:rFonts w:ascii="Arial" w:hAnsi="Arial" w:cs="Arial"/>
          <w14:shadow w14:blurRad="50800" w14:dist="38100" w14:dir="2700000" w14:sx="100000" w14:sy="100000" w14:kx="0" w14:ky="0" w14:algn="tl">
            <w14:srgbClr w14:val="000000">
              <w14:alpha w14:val="60000"/>
            </w14:srgbClr>
          </w14:shadow>
        </w:rPr>
        <w:fldChar w:fldCharType="separate"/>
      </w:r>
      <w:r w:rsidRPr="006B110E">
        <w:rPr>
          <w:rFonts w:ascii="Arial" w:hAnsi="Arial" w:cs="Arial"/>
          <w14:shadow w14:blurRad="50800" w14:dist="38100" w14:dir="2700000" w14:sx="100000" w14:sy="100000" w14:kx="0" w14:ky="0" w14:algn="tl">
            <w14:srgbClr w14:val="000000">
              <w14:alpha w14:val="60000"/>
            </w14:srgbClr>
          </w14:shadow>
        </w:rPr>
        <w:t>(Limburg et al., 2008)</w:t>
      </w:r>
      <w:r w:rsidR="004E1BFA" w:rsidRPr="006B110E">
        <w:rPr>
          <w:rFonts w:ascii="Arial" w:hAnsi="Arial" w:cs="Arial"/>
          <w14:shadow w14:blurRad="50800" w14:dist="38100" w14:dir="2700000" w14:sx="100000" w14:sy="100000" w14:kx="0" w14:ky="0" w14:algn="tl">
            <w14:srgbClr w14:val="000000">
              <w14:alpha w14:val="60000"/>
            </w14:srgbClr>
          </w14:shadow>
        </w:rPr>
        <w:fldChar w:fldCharType="end"/>
      </w:r>
      <w:r w:rsidRPr="006B110E">
        <w:rPr>
          <w:rFonts w:ascii="Arial" w:hAnsi="Arial" w:cs="Arial"/>
          <w14:shadow w14:blurRad="50800" w14:dist="38100" w14:dir="2700000" w14:sx="100000" w14:sy="100000" w14:kx="0" w14:ky="0" w14:algn="tl">
            <w14:srgbClr w14:val="000000">
              <w14:alpha w14:val="60000"/>
            </w14:srgbClr>
          </w14:shadow>
        </w:rPr>
        <w:t>. A better understanding of the causes of the high prevalence of blindness and low visual acuity in the region is needed. This could be achieved by employing the Rapid Assessment of Avoidable Blindness (RAAB) methodology, reassessing visual acuity in all ≥50 year-olds in the randomly selected households in the 60 villages. Recommendations could then be made to the Senegalese NECP regarding interventions to be introduced.</w:t>
      </w:r>
    </w:p>
    <w:p w:rsidR="002F4D9A" w:rsidRPr="006B110E" w:rsidRDefault="002F4D9A" w:rsidP="00507CAE">
      <w:pPr>
        <w:autoSpaceDE w:val="0"/>
        <w:autoSpaceDN w:val="0"/>
        <w:adjustRightInd w:val="0"/>
        <w:spacing w:after="0" w:line="240" w:lineRule="auto"/>
        <w:ind w:left="540" w:hanging="540"/>
        <w:rPr>
          <w:rFonts w:ascii="Arial" w:hAnsi="Arial" w:cs="Arial"/>
          <w14:shadow w14:blurRad="50800" w14:dist="38100" w14:dir="2700000" w14:sx="100000" w14:sy="100000" w14:kx="0" w14:ky="0" w14:algn="tl">
            <w14:srgbClr w14:val="000000">
              <w14:alpha w14:val="60000"/>
            </w14:srgbClr>
          </w14:shadow>
        </w:rPr>
      </w:pPr>
    </w:p>
    <w:p w:rsidR="002F4D9A" w:rsidRPr="00CB567D" w:rsidRDefault="002F4D9A" w:rsidP="00A13CC8">
      <w:pPr>
        <w:autoSpaceDE w:val="0"/>
        <w:autoSpaceDN w:val="0"/>
        <w:adjustRightInd w:val="0"/>
        <w:spacing w:after="0" w:line="240" w:lineRule="auto"/>
        <w:rPr>
          <w:rFonts w:ascii="Arial" w:hAnsi="Arial" w:cs="Arial"/>
          <w:b/>
          <w:bCs/>
        </w:rPr>
      </w:pPr>
      <w:r w:rsidRPr="00CB567D">
        <w:rPr>
          <w:rFonts w:ascii="Arial" w:hAnsi="Arial" w:cs="Arial"/>
          <w:b/>
          <w:bCs/>
        </w:rPr>
        <w:t>Conclusion:</w:t>
      </w:r>
    </w:p>
    <w:p w:rsidR="002F4D9A" w:rsidRPr="00BD3746" w:rsidRDefault="002F4D9A" w:rsidP="00BD3746">
      <w:pPr>
        <w:autoSpaceDE w:val="0"/>
        <w:autoSpaceDN w:val="0"/>
        <w:adjustRightInd w:val="0"/>
        <w:spacing w:after="0" w:line="240" w:lineRule="auto"/>
        <w:jc w:val="both"/>
        <w:rPr>
          <w:rFonts w:ascii="Arial" w:hAnsi="Arial" w:cs="Arial"/>
        </w:rPr>
      </w:pPr>
      <w:r>
        <w:rPr>
          <w:rFonts w:ascii="Arial" w:hAnsi="Arial" w:cs="Arial"/>
        </w:rPr>
        <w:t>The prevalence of TF in the region was low, indicating that trachoma control for TF is not a priority in this setting. However, the prevalence of trichiasis exceeded the WHO criteria of trachoma as a public health problem (1/1000 total population), with surgery needing to be prioritised in half the surveyed villages. Levels of blindness and low vision were high, and a RAAB survey to determine the causes for this is warranted.</w:t>
      </w:r>
    </w:p>
    <w:p w:rsidR="002F4D9A" w:rsidRPr="00CB567D" w:rsidRDefault="002F4D9A" w:rsidP="00A13CC8">
      <w:pPr>
        <w:autoSpaceDE w:val="0"/>
        <w:autoSpaceDN w:val="0"/>
        <w:adjustRightInd w:val="0"/>
        <w:spacing w:after="0" w:line="240" w:lineRule="auto"/>
        <w:rPr>
          <w:rFonts w:ascii="Arial" w:hAnsi="Arial" w:cs="Arial"/>
          <w:b/>
          <w:bCs/>
        </w:rPr>
      </w:pPr>
    </w:p>
    <w:p w:rsidR="002F4D9A" w:rsidRPr="00CB567D" w:rsidRDefault="002F4D9A" w:rsidP="00A13CC8">
      <w:pPr>
        <w:autoSpaceDE w:val="0"/>
        <w:autoSpaceDN w:val="0"/>
        <w:adjustRightInd w:val="0"/>
        <w:spacing w:after="0" w:line="240" w:lineRule="auto"/>
        <w:rPr>
          <w:rFonts w:ascii="Arial" w:hAnsi="Arial" w:cs="Arial"/>
        </w:rPr>
      </w:pPr>
    </w:p>
    <w:p w:rsidR="002F4D9A" w:rsidRPr="00CB567D" w:rsidRDefault="002F4D9A" w:rsidP="00A13CC8">
      <w:pPr>
        <w:autoSpaceDE w:val="0"/>
        <w:autoSpaceDN w:val="0"/>
        <w:adjustRightInd w:val="0"/>
        <w:spacing w:after="0" w:line="240" w:lineRule="auto"/>
        <w:rPr>
          <w:rFonts w:ascii="Arial" w:hAnsi="Arial" w:cs="Arial"/>
        </w:rPr>
      </w:pPr>
      <w:r>
        <w:rPr>
          <w:rFonts w:ascii="Arial" w:hAnsi="Arial" w:cs="Arial"/>
          <w:b/>
          <w:bCs/>
        </w:rPr>
        <w:t>References</w:t>
      </w:r>
      <w:r w:rsidRPr="00CB567D">
        <w:rPr>
          <w:rFonts w:ascii="Arial" w:hAnsi="Arial" w:cs="Arial"/>
          <w:b/>
          <w:bCs/>
        </w:rPr>
        <w:t>:</w:t>
      </w:r>
    </w:p>
    <w:p w:rsidR="002F4D9A" w:rsidRPr="00A110A4" w:rsidRDefault="004E1BFA" w:rsidP="00A110A4">
      <w:pPr>
        <w:spacing w:after="0" w:line="240" w:lineRule="auto"/>
        <w:ind w:left="720" w:hanging="720"/>
      </w:pPr>
      <w:r w:rsidRPr="00CB567D">
        <w:rPr>
          <w:rFonts w:ascii="Arial" w:hAnsi="Arial" w:cs="Arial"/>
        </w:rPr>
        <w:fldChar w:fldCharType="begin"/>
      </w:r>
      <w:r w:rsidR="002F4D9A" w:rsidRPr="00CB567D">
        <w:rPr>
          <w:rFonts w:ascii="Arial" w:hAnsi="Arial" w:cs="Arial"/>
        </w:rPr>
        <w:instrText xml:space="preserve"> ADDIN EN.REFLIST </w:instrText>
      </w:r>
      <w:r w:rsidRPr="00CB567D">
        <w:rPr>
          <w:rFonts w:ascii="Arial" w:hAnsi="Arial" w:cs="Arial"/>
        </w:rPr>
        <w:fldChar w:fldCharType="separate"/>
      </w:r>
      <w:r w:rsidR="002F4D9A" w:rsidRPr="00A110A4">
        <w:t>Burton, M. J.  Holland, M. J.  Makalo, P.  Aryee, E. A.  Alexander, N. D.  Sillah, A.  Faal, H.  West, S. K.  Foster, A.  Johnson, G. J.  Mabey, D. C.  Bailey, R. L., 2005. Re-emergence of Chlamydia trachomatis infection after mass antibiotic treatment of a trachoma-endemic Gambian community: a longitudinal study. Lancet</w:t>
      </w:r>
      <w:r w:rsidR="002F4D9A" w:rsidRPr="00A110A4">
        <w:rPr>
          <w:i/>
          <w:iCs/>
        </w:rPr>
        <w:t>,</w:t>
      </w:r>
      <w:r w:rsidR="002F4D9A" w:rsidRPr="00A110A4">
        <w:t xml:space="preserve"> 365</w:t>
      </w:r>
      <w:r w:rsidR="002F4D9A" w:rsidRPr="00A110A4">
        <w:rPr>
          <w:b/>
          <w:bCs/>
        </w:rPr>
        <w:t>,</w:t>
      </w:r>
      <w:r w:rsidR="002F4D9A" w:rsidRPr="00A110A4">
        <w:t xml:space="preserve"> 1321-8.</w:t>
      </w:r>
    </w:p>
    <w:p w:rsidR="002F4D9A" w:rsidRPr="00A110A4" w:rsidRDefault="002F4D9A" w:rsidP="00A110A4">
      <w:pPr>
        <w:spacing w:after="0" w:line="240" w:lineRule="auto"/>
        <w:ind w:left="720" w:hanging="720"/>
      </w:pPr>
      <w:r w:rsidRPr="00A110A4">
        <w:t>Dolin, P. J.  Faal, H.  Johnson, G. J.  Minassian, D.  Sowa, S.  Day, S.  Ajewole, J.  Mohamed, A. A.  Foster, A., 1997. Reduction of trachoma in a sub-Saharan village in absence of a disease control programme. Lancet</w:t>
      </w:r>
      <w:r w:rsidRPr="00A110A4">
        <w:rPr>
          <w:i/>
          <w:iCs/>
        </w:rPr>
        <w:t>,</w:t>
      </w:r>
      <w:r w:rsidRPr="00A110A4">
        <w:t xml:space="preserve"> 349</w:t>
      </w:r>
      <w:r w:rsidRPr="00A110A4">
        <w:rPr>
          <w:b/>
          <w:bCs/>
        </w:rPr>
        <w:t>,</w:t>
      </w:r>
      <w:r w:rsidRPr="00A110A4">
        <w:t xml:space="preserve"> 1511-2.</w:t>
      </w:r>
    </w:p>
    <w:p w:rsidR="002F4D9A" w:rsidRPr="00A110A4" w:rsidRDefault="002F4D9A" w:rsidP="00A110A4">
      <w:pPr>
        <w:spacing w:after="0" w:line="240" w:lineRule="auto"/>
        <w:ind w:left="720" w:hanging="720"/>
      </w:pPr>
      <w:r w:rsidRPr="00A110A4">
        <w:t>Fall, S.  Semazzi, F. H. M.  Niyogi, D. D. S.  Anyah, R. O.  Bowden, J., 2006. The spatiotemporal climate variability over Senegal and its relationship to global climate. Int. J. Climatol.</w:t>
      </w:r>
      <w:r w:rsidRPr="00A110A4">
        <w:rPr>
          <w:i/>
          <w:iCs/>
        </w:rPr>
        <w:t>,</w:t>
      </w:r>
      <w:r w:rsidRPr="00A110A4">
        <w:t xml:space="preserve"> 26</w:t>
      </w:r>
      <w:r w:rsidRPr="00A110A4">
        <w:rPr>
          <w:b/>
          <w:bCs/>
        </w:rPr>
        <w:t>,</w:t>
      </w:r>
      <w:r w:rsidRPr="00A110A4">
        <w:t xml:space="preserve"> 2057-2076.</w:t>
      </w:r>
    </w:p>
    <w:p w:rsidR="002F4D9A" w:rsidRPr="00A110A4" w:rsidRDefault="002F4D9A" w:rsidP="00A110A4">
      <w:pPr>
        <w:spacing w:after="0" w:line="240" w:lineRule="auto"/>
        <w:ind w:left="720" w:hanging="720"/>
      </w:pPr>
      <w:r w:rsidRPr="00A110A4">
        <w:t>Harding-Esch, E.  Edwards, T.  Mkocha, H.  Munoz, B.  Holland, M.  Burr, S.  Sillah, A.  Gaydos, C.  Stare, D.  Mabey, D.  Bailey, R.  West, S., 2010. Trachoma Prevalence and Associated Risk Factors in The Gambia and Tanzania: Baseline Results of a Cluster Randomised Controlled Trial. PLoS Negl Trop Dis 4</w:t>
      </w:r>
      <w:r w:rsidRPr="00A110A4">
        <w:rPr>
          <w:b/>
          <w:bCs/>
        </w:rPr>
        <w:t>,</w:t>
      </w:r>
      <w:r w:rsidRPr="00A110A4">
        <w:t xml:space="preserve"> e861.</w:t>
      </w:r>
    </w:p>
    <w:p w:rsidR="002F4D9A" w:rsidRPr="00A110A4" w:rsidRDefault="002F4D9A" w:rsidP="00A110A4">
      <w:pPr>
        <w:spacing w:after="0" w:line="240" w:lineRule="auto"/>
        <w:ind w:left="720" w:hanging="720"/>
      </w:pPr>
      <w:r w:rsidRPr="00A110A4">
        <w:t>Harding-Esch, E.  Sillah, A.  Edwards, T.  Burr, S.  Hart, J.  Joof, H.  Laye, M.  Makalo, P.  Manjang, A.  Molina, S.  Sarr-Sissoho, I.  Quinn, T.  Lietman, T.  Holland, M. J.  Mabey, D.  West, S.  Bailey, R., In press. Mass treatment with Azithromycin for Trachoma: when is one round enough? Results from the PRET trial in The Gambia. PLoS Negl Trop Dis.</w:t>
      </w:r>
    </w:p>
    <w:p w:rsidR="002F4D9A" w:rsidRPr="00A110A4" w:rsidRDefault="002F4D9A" w:rsidP="00A110A4">
      <w:pPr>
        <w:spacing w:after="0" w:line="240" w:lineRule="auto"/>
        <w:ind w:left="720" w:hanging="720"/>
      </w:pPr>
      <w:r w:rsidRPr="00A110A4">
        <w:t xml:space="preserve">Harding-Esch, E. M.  Holland, M. J.  Sillah, A.  Molina, S.  Andreasen, A. A.  Snell, P.  Edwards, T.  Bailey, R. L.  Mabey, D. C. (2008) Impact of Mass Azithromycin Treatment on the Prevalence of Active Trachoma and Ocular Chlamydia Trachomatis in the Gambia. </w:t>
      </w:r>
      <w:r w:rsidRPr="00A110A4">
        <w:rPr>
          <w:i/>
          <w:iCs/>
        </w:rPr>
        <w:t xml:space="preserve">American Journal of Tropical Medicine and Hygiene. </w:t>
      </w:r>
      <w:r w:rsidRPr="00A110A4">
        <w:t>New Orleans, USA.</w:t>
      </w:r>
    </w:p>
    <w:p w:rsidR="002F4D9A" w:rsidRPr="00A110A4" w:rsidRDefault="002F4D9A" w:rsidP="00A110A4">
      <w:pPr>
        <w:spacing w:after="0" w:line="240" w:lineRule="auto"/>
        <w:ind w:left="720" w:hanging="720"/>
      </w:pPr>
      <w:r w:rsidRPr="00A110A4">
        <w:t>Harding-Esch, E. M.  Edwards, T.  Sillah, A.  Sarr, I.  Roberts, C. H.  Snell, P.  Aryee, E.  Molina, S.  Holland, M. J.  Mabey, D. C.  Bailey, R. L., 2009. Active trachoma and ocular Chlamydia trachomatis infection in two Gambian regions: on course for elimination by 2020? PLoS Negl Trop Dis</w:t>
      </w:r>
      <w:r w:rsidRPr="00A110A4">
        <w:rPr>
          <w:i/>
          <w:iCs/>
        </w:rPr>
        <w:t>,</w:t>
      </w:r>
      <w:r w:rsidRPr="00A110A4">
        <w:t xml:space="preserve"> 3</w:t>
      </w:r>
      <w:r w:rsidRPr="00A110A4">
        <w:rPr>
          <w:b/>
          <w:bCs/>
        </w:rPr>
        <w:t>,</w:t>
      </w:r>
      <w:r w:rsidRPr="00A110A4">
        <w:t xml:space="preserve"> e573.</w:t>
      </w:r>
    </w:p>
    <w:p w:rsidR="002F4D9A" w:rsidRPr="00A110A4" w:rsidRDefault="002F4D9A" w:rsidP="00A110A4">
      <w:pPr>
        <w:spacing w:after="0" w:line="240" w:lineRule="auto"/>
        <w:ind w:left="720" w:hanging="720"/>
      </w:pPr>
      <w:r w:rsidRPr="00A110A4">
        <w:t>Iti (2012) Scale-Up of Trachoma Control Program in Guinea Bissau: Interview with National Program Coordinator - Dr. Meno Nabicassa.</w:t>
      </w:r>
    </w:p>
    <w:p w:rsidR="002F4D9A" w:rsidRPr="00A110A4" w:rsidRDefault="002F4D9A" w:rsidP="00A110A4">
      <w:pPr>
        <w:spacing w:after="0" w:line="240" w:lineRule="auto"/>
        <w:ind w:left="720" w:hanging="720"/>
      </w:pPr>
      <w:r w:rsidRPr="00A110A4">
        <w:t>Kalua, K.  Lindfield, R.  Mtupanyama, M.  Mtumodzi, D.  Msiska, V., Findings from a rapid assessment of avoidable blindness (RAAB) in Southern Malawi. PLoS One</w:t>
      </w:r>
      <w:r w:rsidRPr="00A110A4">
        <w:rPr>
          <w:i/>
          <w:iCs/>
        </w:rPr>
        <w:t>,</w:t>
      </w:r>
      <w:r w:rsidRPr="00A110A4">
        <w:t xml:space="preserve"> 6</w:t>
      </w:r>
      <w:r w:rsidRPr="00A110A4">
        <w:rPr>
          <w:b/>
          <w:bCs/>
        </w:rPr>
        <w:t>,</w:t>
      </w:r>
      <w:r w:rsidRPr="00A110A4">
        <w:t xml:space="preserve"> e19226.</w:t>
      </w:r>
    </w:p>
    <w:p w:rsidR="002F4D9A" w:rsidRPr="00A110A4" w:rsidRDefault="002F4D9A" w:rsidP="00A110A4">
      <w:pPr>
        <w:spacing w:after="0" w:line="240" w:lineRule="auto"/>
        <w:ind w:left="720" w:hanging="720"/>
      </w:pPr>
      <w:r w:rsidRPr="00A110A4">
        <w:t>Limburg, H.  Barria Von-Bischhoffshausen, F.  Gomez, P.  Silva, J. C.  Foster, A., 2008. Review of recent surveys on blindness and visual impairment in Latin America. Br J Ophthalmol</w:t>
      </w:r>
      <w:r w:rsidRPr="00A110A4">
        <w:rPr>
          <w:i/>
          <w:iCs/>
        </w:rPr>
        <w:t>,</w:t>
      </w:r>
      <w:r w:rsidRPr="00A110A4">
        <w:t xml:space="preserve"> 92</w:t>
      </w:r>
      <w:r w:rsidRPr="00A110A4">
        <w:rPr>
          <w:b/>
          <w:bCs/>
        </w:rPr>
        <w:t>,</w:t>
      </w:r>
      <w:r w:rsidRPr="00A110A4">
        <w:t xml:space="preserve"> 315-9.</w:t>
      </w:r>
    </w:p>
    <w:p w:rsidR="002F4D9A" w:rsidRPr="00A110A4" w:rsidRDefault="002F4D9A" w:rsidP="00A110A4">
      <w:pPr>
        <w:spacing w:after="0" w:line="240" w:lineRule="auto"/>
        <w:ind w:left="720" w:hanging="720"/>
      </w:pPr>
      <w:r w:rsidRPr="00A110A4">
        <w:t>Saal, M. B.  Schemann, J. F.  Saar, B.  Faye, M.  Momo, G.  Mariotti, S.  Negrel, A. D., 2003. [Trachoma in Senegal: results of a national survey]. Med Trop (Mars)</w:t>
      </w:r>
      <w:r w:rsidRPr="00A110A4">
        <w:rPr>
          <w:i/>
          <w:iCs/>
        </w:rPr>
        <w:t>,</w:t>
      </w:r>
      <w:r w:rsidRPr="00A110A4">
        <w:t xml:space="preserve"> 63</w:t>
      </w:r>
      <w:r w:rsidRPr="00A110A4">
        <w:rPr>
          <w:b/>
          <w:bCs/>
        </w:rPr>
        <w:t>,</w:t>
      </w:r>
      <w:r w:rsidRPr="00A110A4">
        <w:t xml:space="preserve"> 53-9.</w:t>
      </w:r>
    </w:p>
    <w:p w:rsidR="002F4D9A" w:rsidRPr="00A110A4" w:rsidRDefault="002F4D9A" w:rsidP="00A110A4">
      <w:pPr>
        <w:spacing w:after="0" w:line="240" w:lineRule="auto"/>
        <w:ind w:left="720" w:hanging="720"/>
      </w:pPr>
      <w:r w:rsidRPr="00A110A4">
        <w:t>Smith, J. L.  Haddad, D.  Polack, S.  Harding-Esch, E. M.  Hooper, P. J.  Mabey, D. C.  Solomon, A. W.  Brooker, S., 2011. Mapping the global distribution of trachoma: why an updated atlas is needed. PLoS Negl Trop Dis</w:t>
      </w:r>
      <w:r w:rsidRPr="00A110A4">
        <w:rPr>
          <w:i/>
          <w:iCs/>
        </w:rPr>
        <w:t>,</w:t>
      </w:r>
      <w:r w:rsidRPr="00A110A4">
        <w:t xml:space="preserve"> 5</w:t>
      </w:r>
      <w:r w:rsidRPr="00A110A4">
        <w:rPr>
          <w:b/>
          <w:bCs/>
        </w:rPr>
        <w:t>,</w:t>
      </w:r>
      <w:r w:rsidRPr="00A110A4">
        <w:t xml:space="preserve"> e973.</w:t>
      </w:r>
    </w:p>
    <w:p w:rsidR="002F4D9A" w:rsidRPr="00A110A4" w:rsidRDefault="002F4D9A" w:rsidP="00A110A4">
      <w:pPr>
        <w:spacing w:after="0" w:line="240" w:lineRule="auto"/>
        <w:ind w:left="720" w:hanging="720"/>
      </w:pPr>
      <w:r w:rsidRPr="00A110A4">
        <w:t>Thylefors, B.  Dawson, C. R.  Jones, B. R.  West, S. K.  Taylor, H. R., 1987. A simple system for the assessment of trachoma and its complications. Bull World Health Organ</w:t>
      </w:r>
      <w:r w:rsidRPr="00A110A4">
        <w:rPr>
          <w:i/>
          <w:iCs/>
        </w:rPr>
        <w:t>,</w:t>
      </w:r>
      <w:r w:rsidRPr="00A110A4">
        <w:t xml:space="preserve"> 65</w:t>
      </w:r>
      <w:r w:rsidRPr="00A110A4">
        <w:rPr>
          <w:b/>
          <w:bCs/>
        </w:rPr>
        <w:t>,</w:t>
      </w:r>
      <w:r w:rsidRPr="00A110A4">
        <w:t xml:space="preserve"> 477-83.</w:t>
      </w:r>
    </w:p>
    <w:p w:rsidR="002F4D9A" w:rsidRPr="00A110A4" w:rsidRDefault="002F4D9A" w:rsidP="00A110A4">
      <w:pPr>
        <w:spacing w:after="0" w:line="240" w:lineRule="auto"/>
        <w:ind w:left="720" w:hanging="720"/>
      </w:pPr>
      <w:r w:rsidRPr="00A110A4">
        <w:t xml:space="preserve">Undp (2011) Human Development Index (HDI) value </w:t>
      </w:r>
      <w:hyperlink r:id="rId16" w:history="1">
        <w:r w:rsidRPr="00A110A4">
          <w:rPr>
            <w:rStyle w:val="Hyperlink"/>
          </w:rPr>
          <w:t>http://hdrstats.undp.org/en/indicators/103106.html</w:t>
        </w:r>
      </w:hyperlink>
      <w:r w:rsidRPr="00A110A4">
        <w:t>.</w:t>
      </w:r>
    </w:p>
    <w:p w:rsidR="002F4D9A" w:rsidRPr="00A110A4" w:rsidRDefault="002F4D9A" w:rsidP="00A110A4">
      <w:pPr>
        <w:spacing w:after="0" w:line="240" w:lineRule="auto"/>
        <w:ind w:left="720" w:hanging="720"/>
      </w:pPr>
      <w:r w:rsidRPr="00A110A4">
        <w:lastRenderedPageBreak/>
        <w:t>Wadud, Z.  Kuper, H.  Polack, S.  Lindfield, R.  Akm, M. R.  Choudhury, K. A.  Lindfield, T.  Limburg, H.  Foster, A., 2006. Rapid assessment of avoidable blindness and needs assessment of cataract surgical services in Satkhira District, Bangladesh. Br J Ophthalmol</w:t>
      </w:r>
      <w:r w:rsidRPr="00A110A4">
        <w:rPr>
          <w:i/>
          <w:iCs/>
        </w:rPr>
        <w:t>,</w:t>
      </w:r>
      <w:r w:rsidRPr="00A110A4">
        <w:t xml:space="preserve"> 90</w:t>
      </w:r>
      <w:r w:rsidRPr="00A110A4">
        <w:rPr>
          <w:b/>
          <w:bCs/>
        </w:rPr>
        <w:t>,</w:t>
      </w:r>
      <w:r w:rsidRPr="00A110A4">
        <w:t xml:space="preserve"> 1225-9.</w:t>
      </w:r>
    </w:p>
    <w:p w:rsidR="002F4D9A" w:rsidRPr="00A110A4" w:rsidRDefault="002F4D9A" w:rsidP="00A110A4">
      <w:pPr>
        <w:spacing w:after="0" w:line="240" w:lineRule="auto"/>
        <w:ind w:left="720" w:hanging="720"/>
      </w:pPr>
      <w:r w:rsidRPr="00A110A4">
        <w:t>Who (2006) Trachoma control - a guide for programme managers. Geneva, Switzerland, World Health Organization.</w:t>
      </w:r>
    </w:p>
    <w:p w:rsidR="002F4D9A" w:rsidRPr="00A110A4" w:rsidRDefault="002F4D9A" w:rsidP="00A110A4">
      <w:pPr>
        <w:spacing w:after="0" w:line="240" w:lineRule="auto"/>
        <w:ind w:left="720" w:hanging="720"/>
      </w:pPr>
      <w:r w:rsidRPr="00A110A4">
        <w:t xml:space="preserve">Who (2010) International Statistical Classification of Diseases and Related Health Problems 10th Revision </w:t>
      </w:r>
      <w:hyperlink r:id="rId17" w:history="1">
        <w:r w:rsidRPr="00A110A4">
          <w:rPr>
            <w:rStyle w:val="Hyperlink"/>
          </w:rPr>
          <w:t>http://apps.who.int/classifications/icd10/browse/2010/en</w:t>
        </w:r>
      </w:hyperlink>
      <w:r w:rsidRPr="00A110A4">
        <w:t>.</w:t>
      </w:r>
    </w:p>
    <w:p w:rsidR="002F4D9A" w:rsidRPr="00A110A4" w:rsidRDefault="002F4D9A" w:rsidP="00A110A4">
      <w:pPr>
        <w:spacing w:after="0" w:line="240" w:lineRule="auto"/>
      </w:pPr>
    </w:p>
    <w:p w:rsidR="002F4D9A" w:rsidRPr="00A13CC8" w:rsidRDefault="004E1BFA" w:rsidP="00A110A4">
      <w:pPr>
        <w:spacing w:after="0" w:line="240" w:lineRule="auto"/>
        <w:ind w:left="720" w:hanging="720"/>
        <w:rPr>
          <w:rFonts w:ascii="Arial" w:hAnsi="Arial" w:cs="Arial"/>
          <w:b/>
          <w:bCs/>
        </w:rPr>
      </w:pPr>
      <w:r w:rsidRPr="00CB567D">
        <w:rPr>
          <w:rFonts w:ascii="Arial" w:hAnsi="Arial" w:cs="Arial"/>
        </w:rPr>
        <w:fldChar w:fldCharType="end"/>
      </w:r>
    </w:p>
    <w:sectPr w:rsidR="002F4D9A" w:rsidRPr="00A13CC8" w:rsidSect="006F1C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 Sarah Burr" w:date="2013-03-28T09:37:00Z" w:initials="seb">
    <w:p w:rsidR="00E97A8F" w:rsidRDefault="00E97A8F">
      <w:pPr>
        <w:pStyle w:val="CommentText"/>
      </w:pPr>
      <w:r>
        <w:rPr>
          <w:rStyle w:val="CommentReference"/>
        </w:rPr>
        <w:annotationRef/>
      </w:r>
      <w:r>
        <w:t>This gives the year the data was published but when was the survey itself carried out?</w:t>
      </w:r>
    </w:p>
  </w:comment>
  <w:comment w:id="14" w:author=" Sarah Burr" w:date="2013-03-28T09:38:00Z" w:initials="seb">
    <w:p w:rsidR="00E97A8F" w:rsidRDefault="00E97A8F">
      <w:pPr>
        <w:pStyle w:val="CommentText"/>
      </w:pPr>
      <w:r>
        <w:rPr>
          <w:rStyle w:val="CommentReference"/>
        </w:rPr>
        <w:annotationRef/>
      </w:r>
      <w:r>
        <w:t>I think this fits better in the discussion. I would remove the sentence from the Introduction.</w:t>
      </w:r>
    </w:p>
  </w:comment>
  <w:comment w:id="16" w:author=" Sarah Burr" w:date="2013-03-28T09:39:00Z" w:initials="seb">
    <w:p w:rsidR="0078724A" w:rsidRDefault="0078724A">
      <w:pPr>
        <w:pStyle w:val="CommentText"/>
      </w:pPr>
      <w:r>
        <w:rPr>
          <w:rStyle w:val="CommentReference"/>
        </w:rPr>
        <w:annotationRef/>
      </w:r>
      <w:r>
        <w:t xml:space="preserve">Depending on where you submit the paper, we may be charged extra publishing fees for colour figures. Maybe worth using shading or hatching instead of colour </w:t>
      </w:r>
    </w:p>
  </w:comment>
  <w:comment w:id="22" w:author=" Sarah Burr" w:date="2013-03-28T09:41:00Z" w:initials="seb">
    <w:p w:rsidR="00613E98" w:rsidRDefault="00613E98">
      <w:pPr>
        <w:pStyle w:val="CommentText"/>
      </w:pPr>
      <w:r>
        <w:rPr>
          <w:rStyle w:val="CommentReference"/>
        </w:rPr>
        <w:annotationRef/>
      </w:r>
      <w:r>
        <w:t>Why did you chose more than the 55 in the sample size above?</w:t>
      </w:r>
    </w:p>
  </w:comment>
  <w:comment w:id="25" w:author=" Sarah Burr" w:date="2013-03-28T09:43:00Z" w:initials="seb">
    <w:p w:rsidR="00407CF8" w:rsidRDefault="00407CF8">
      <w:pPr>
        <w:pStyle w:val="CommentText"/>
      </w:pPr>
      <w:r>
        <w:rPr>
          <w:rStyle w:val="CommentReference"/>
        </w:rPr>
        <w:annotationRef/>
      </w:r>
      <w:r>
        <w:t xml:space="preserve">Were they all health workers and nurses? If so, I would delete the community members </w:t>
      </w:r>
    </w:p>
  </w:comment>
  <w:comment w:id="29" w:author=" Sarah Burr" w:date="2013-03-28T09:44:00Z" w:initials="seb">
    <w:p w:rsidR="004B5FF9" w:rsidRDefault="004B5FF9">
      <w:pPr>
        <w:pStyle w:val="CommentText"/>
      </w:pPr>
      <w:r>
        <w:rPr>
          <w:rStyle w:val="CommentReference"/>
        </w:rPr>
        <w:annotationRef/>
      </w:r>
      <w:r>
        <w:t>What if they were away that day? Did the teams go back again another time?</w:t>
      </w:r>
    </w:p>
  </w:comment>
  <w:comment w:id="53" w:author=" Sarah Burr" w:date="2013-03-28T09:47:00Z" w:initials="seb">
    <w:p w:rsidR="001204BC" w:rsidRDefault="001204BC">
      <w:pPr>
        <w:pStyle w:val="CommentText"/>
      </w:pPr>
      <w:r>
        <w:rPr>
          <w:rStyle w:val="CommentReference"/>
        </w:rPr>
        <w:annotationRef/>
      </w:r>
      <w:r>
        <w:t>These children were participants so they should go in the table not as footnotes. You have already indicated in the methods section that the age range for prevalence of TF and TT was restricted so don’t need to re-iterate it.</w:t>
      </w:r>
    </w:p>
  </w:comment>
  <w:comment w:id="54" w:author=" Sarah Burr" w:date="2013-03-28T09:48:00Z" w:initials="seb">
    <w:p w:rsidR="001204BC" w:rsidRDefault="001204BC">
      <w:pPr>
        <w:pStyle w:val="CommentText"/>
      </w:pPr>
      <w:r>
        <w:rPr>
          <w:rStyle w:val="CommentReference"/>
        </w:rPr>
        <w:annotationRef/>
      </w:r>
      <w:r>
        <w:t>You don’t need to state the age range as it is already given  in the table</w:t>
      </w:r>
    </w:p>
  </w:comment>
  <w:comment w:id="55" w:author=" Sarah Burr" w:date="2013-03-28T09:49:00Z" w:initials="seb">
    <w:p w:rsidR="001204BC" w:rsidRDefault="001204BC">
      <w:pPr>
        <w:pStyle w:val="CommentText"/>
      </w:pPr>
      <w:r>
        <w:rPr>
          <w:rStyle w:val="CommentReference"/>
        </w:rPr>
        <w:annotationRef/>
      </w:r>
      <w:r>
        <w:t>&gt;5?</w:t>
      </w:r>
    </w:p>
  </w:comment>
  <w:comment w:id="56" w:author=" Sarah Burr" w:date="2013-03-28T09:50:00Z" w:initials="seb">
    <w:p w:rsidR="001204BC" w:rsidRDefault="001204BC">
      <w:pPr>
        <w:pStyle w:val="CommentText"/>
      </w:pPr>
      <w:r>
        <w:rPr>
          <w:rStyle w:val="CommentReference"/>
        </w:rPr>
        <w:annotationRef/>
      </w:r>
      <w:r>
        <w:t>This indicates some communities had 80% prevalence of blindness, is this true?</w:t>
      </w:r>
    </w:p>
  </w:comment>
  <w:comment w:id="57" w:author=" Sarah Burr" w:date="2013-03-28T09:51:00Z" w:initials="seb">
    <w:p w:rsidR="001204BC" w:rsidRDefault="001204BC">
      <w:pPr>
        <w:pStyle w:val="CommentText"/>
      </w:pPr>
      <w:r>
        <w:rPr>
          <w:rStyle w:val="CommentReference"/>
        </w:rPr>
        <w:annotationRef/>
      </w:r>
      <w:r>
        <w:t>Were any communitites treated? If so, it should be mentioned in the methods</w:t>
      </w:r>
    </w:p>
  </w:comment>
  <w:comment w:id="58" w:author=" Sarah Burr" w:date="2013-03-28T09:52:00Z" w:initials="seb">
    <w:p w:rsidR="001204BC" w:rsidRDefault="001204BC">
      <w:pPr>
        <w:pStyle w:val="CommentText"/>
      </w:pPr>
      <w:r>
        <w:rPr>
          <w:rStyle w:val="CommentReference"/>
        </w:rPr>
        <w:annotationRef/>
      </w:r>
      <w:r>
        <w:t>I think in the case of Matthew’s paper this was northern Senegal. If it is the same for the other 2 publications, then this statement is mis-leading.</w:t>
      </w:r>
    </w:p>
  </w:comment>
  <w:comment w:id="59" w:author=" Sarah Burr" w:date="2013-03-28T09:52:00Z" w:initials="seb">
    <w:p w:rsidR="00874A9B" w:rsidRDefault="00874A9B">
      <w:pPr>
        <w:pStyle w:val="CommentText"/>
      </w:pPr>
      <w:r>
        <w:rPr>
          <w:rStyle w:val="CommentReference"/>
        </w:rPr>
        <w:annotationRef/>
      </w:r>
      <w:r>
        <w:t>How does rainfall in Senegal compare to reainfall inGuinea Bissau where there is lots of TF?</w:t>
      </w:r>
    </w:p>
  </w:comment>
  <w:comment w:id="60" w:author=" Sarah Burr" w:date="2013-03-28T09:53:00Z" w:initials="seb">
    <w:p w:rsidR="00874A9B" w:rsidRDefault="00874A9B">
      <w:pPr>
        <w:pStyle w:val="CommentText"/>
      </w:pPr>
      <w:r>
        <w:rPr>
          <w:rStyle w:val="CommentReference"/>
        </w:rPr>
        <w:annotationRef/>
      </w:r>
      <w:r>
        <w:t>0.1%?</w:t>
      </w:r>
    </w:p>
  </w:comment>
  <w:comment w:id="61" w:author=" Sarah Burr" w:date="2013-03-28T09:53:00Z" w:initials="seb">
    <w:p w:rsidR="00874A9B" w:rsidRDefault="00874A9B">
      <w:pPr>
        <w:pStyle w:val="CommentText"/>
      </w:pPr>
      <w:r>
        <w:rPr>
          <w:rStyle w:val="CommentReference"/>
        </w:rPr>
        <w:annotationRef/>
      </w:r>
      <w:r>
        <w:t>Is there any historica data at all for the Casamance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D21" w:rsidRDefault="002E4D21" w:rsidP="00E05498">
      <w:pPr>
        <w:spacing w:after="0" w:line="240" w:lineRule="auto"/>
      </w:pPr>
      <w:r>
        <w:separator/>
      </w:r>
    </w:p>
  </w:endnote>
  <w:endnote w:type="continuationSeparator" w:id="0">
    <w:p w:rsidR="002E4D21" w:rsidRDefault="002E4D21" w:rsidP="00E0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D9A" w:rsidRDefault="002E4D21">
    <w:pPr>
      <w:pStyle w:val="Footer"/>
      <w:jc w:val="right"/>
    </w:pPr>
    <w:r>
      <w:fldChar w:fldCharType="begin"/>
    </w:r>
    <w:r>
      <w:instrText xml:space="preserve"> PAGE   \* MERGEFORMAT </w:instrText>
    </w:r>
    <w:r>
      <w:fldChar w:fldCharType="separate"/>
    </w:r>
    <w:r w:rsidR="006B110E">
      <w:rPr>
        <w:noProof/>
      </w:rPr>
      <w:t>11</w:t>
    </w:r>
    <w:r>
      <w:rPr>
        <w:noProof/>
      </w:rPr>
      <w:fldChar w:fldCharType="end"/>
    </w:r>
  </w:p>
  <w:p w:rsidR="002F4D9A" w:rsidRDefault="002F4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D21" w:rsidRDefault="002E4D21" w:rsidP="00E05498">
      <w:pPr>
        <w:spacing w:after="0" w:line="240" w:lineRule="auto"/>
      </w:pPr>
      <w:r>
        <w:separator/>
      </w:r>
    </w:p>
  </w:footnote>
  <w:footnote w:type="continuationSeparator" w:id="0">
    <w:p w:rsidR="002E4D21" w:rsidRDefault="002E4D21" w:rsidP="00E054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548E280"/>
    <w:lvl w:ilvl="0">
      <w:numFmt w:val="bullet"/>
      <w:lvlText w:val="*"/>
      <w:lvlJc w:val="left"/>
    </w:lvl>
  </w:abstractNum>
  <w:abstractNum w:abstractNumId="1">
    <w:nsid w:val="15685DF4"/>
    <w:multiLevelType w:val="hybridMultilevel"/>
    <w:tmpl w:val="513CE50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
    <w:nsid w:val="1F290CA8"/>
    <w:multiLevelType w:val="hybridMultilevel"/>
    <w:tmpl w:val="BB3A1A44"/>
    <w:lvl w:ilvl="0" w:tplc="869ED4B4">
      <w:start w:val="1"/>
      <w:numFmt w:val="upperLetter"/>
      <w:lvlText w:val="%1."/>
      <w:lvlJc w:val="left"/>
      <w:pPr>
        <w:ind w:left="720" w:hanging="360"/>
      </w:pPr>
      <w:rPr>
        <w:rFonts w:hint="default"/>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6E737C8D"/>
    <w:multiLevelType w:val="hybridMultilevel"/>
    <w:tmpl w:val="67208D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2"/>
  </w:num>
  <w:num w:numId="2">
    <w:abstractNumId w:val="0"/>
    <w:lvlOverride w:ilvl="0">
      <w:lvl w:ilvl="0">
        <w:numFmt w:val="bullet"/>
        <w:lvlText w:val=""/>
        <w:legacy w:legacy="1" w:legacySpace="0" w:legacyIndent="0"/>
        <w:lvlJc w:val="left"/>
        <w:rPr>
          <w:rFonts w:ascii="Wingdings" w:hAnsi="Wingdings" w:cs="Wingdings" w:hint="default"/>
          <w:sz w:val="52"/>
          <w:szCs w:val="52"/>
        </w:rPr>
      </w:lvl>
    </w:lvlOverride>
  </w:num>
  <w:num w:numId="3">
    <w:abstractNumId w:val="0"/>
    <w:lvlOverride w:ilvl="0">
      <w:lvl w:ilvl="0">
        <w:numFmt w:val="bullet"/>
        <w:lvlText w:val=""/>
        <w:legacy w:legacy="1" w:legacySpace="0" w:legacyIndent="0"/>
        <w:lvlJc w:val="left"/>
        <w:rPr>
          <w:rFonts w:ascii="Wingdings" w:hAnsi="Wingdings" w:cs="Wingdings" w:hint="default"/>
          <w:sz w:val="28"/>
          <w:szCs w:val="28"/>
        </w:rPr>
      </w:lvl>
    </w:lvlOverride>
  </w:num>
  <w:num w:numId="4">
    <w:abstractNumId w:val="3"/>
  </w:num>
  <w:num w:numId="5">
    <w:abstractNumId w:val="0"/>
    <w:lvlOverride w:ilvl="0">
      <w:lvl w:ilvl="0">
        <w:numFmt w:val="bullet"/>
        <w:lvlText w:val=""/>
        <w:legacy w:legacy="1" w:legacySpace="0" w:legacyIndent="0"/>
        <w:lvlJc w:val="left"/>
        <w:rPr>
          <w:rFonts w:ascii="Wingdings" w:hAnsi="Wingdings" w:cs="Wingdings" w:hint="default"/>
          <w:sz w:val="44"/>
          <w:szCs w:val="44"/>
        </w:rPr>
      </w:lvl>
    </w:lvlOverride>
  </w:num>
  <w:num w:numId="6">
    <w:abstractNumId w:val="0"/>
    <w:lvlOverride w:ilvl="0">
      <w:lvl w:ilvl="0">
        <w:numFmt w:val="bullet"/>
        <w:lvlText w:val=""/>
        <w:legacy w:legacy="1" w:legacySpace="0" w:legacyIndent="0"/>
        <w:lvlJc w:val="left"/>
        <w:rPr>
          <w:rFonts w:ascii="Wingdings" w:hAnsi="Wingdings" w:cs="Wingdings" w:hint="default"/>
          <w:sz w:val="24"/>
          <w:szCs w:val="24"/>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es I have.enl&lt;/item&gt;&lt;/Libraries&gt;&lt;/ENLibraries&gt;"/>
  </w:docVars>
  <w:rsids>
    <w:rsidRoot w:val="00784909"/>
    <w:rsid w:val="000225F3"/>
    <w:rsid w:val="000C5FF9"/>
    <w:rsid w:val="000D0B30"/>
    <w:rsid w:val="000D4E91"/>
    <w:rsid w:val="000D50A3"/>
    <w:rsid w:val="001204BC"/>
    <w:rsid w:val="00137C4B"/>
    <w:rsid w:val="00162E9F"/>
    <w:rsid w:val="00180E47"/>
    <w:rsid w:val="00182D46"/>
    <w:rsid w:val="001F17FF"/>
    <w:rsid w:val="00265537"/>
    <w:rsid w:val="00290268"/>
    <w:rsid w:val="002B415D"/>
    <w:rsid w:val="002C577E"/>
    <w:rsid w:val="002E4D21"/>
    <w:rsid w:val="002F4D9A"/>
    <w:rsid w:val="002F6E33"/>
    <w:rsid w:val="00325D36"/>
    <w:rsid w:val="00344E95"/>
    <w:rsid w:val="0039315F"/>
    <w:rsid w:val="003D384E"/>
    <w:rsid w:val="00405F1C"/>
    <w:rsid w:val="00407CF8"/>
    <w:rsid w:val="00457F3C"/>
    <w:rsid w:val="0046712D"/>
    <w:rsid w:val="00482603"/>
    <w:rsid w:val="004901D2"/>
    <w:rsid w:val="004B5FF9"/>
    <w:rsid w:val="004E1BFA"/>
    <w:rsid w:val="00507CAE"/>
    <w:rsid w:val="00525B5B"/>
    <w:rsid w:val="0054007C"/>
    <w:rsid w:val="005947D4"/>
    <w:rsid w:val="00596AAD"/>
    <w:rsid w:val="005B4953"/>
    <w:rsid w:val="005E0F0D"/>
    <w:rsid w:val="005E2549"/>
    <w:rsid w:val="005E3230"/>
    <w:rsid w:val="0060089C"/>
    <w:rsid w:val="00613E98"/>
    <w:rsid w:val="00651A64"/>
    <w:rsid w:val="006876CA"/>
    <w:rsid w:val="006A55EF"/>
    <w:rsid w:val="006B110E"/>
    <w:rsid w:val="006B27CD"/>
    <w:rsid w:val="006B3BD9"/>
    <w:rsid w:val="006B611E"/>
    <w:rsid w:val="006C0E11"/>
    <w:rsid w:val="006C142A"/>
    <w:rsid w:val="006E23E8"/>
    <w:rsid w:val="006E6CAB"/>
    <w:rsid w:val="006F1C69"/>
    <w:rsid w:val="006F56A9"/>
    <w:rsid w:val="00734119"/>
    <w:rsid w:val="007474B6"/>
    <w:rsid w:val="00754AA4"/>
    <w:rsid w:val="00761EBB"/>
    <w:rsid w:val="007630B7"/>
    <w:rsid w:val="007779FF"/>
    <w:rsid w:val="00784909"/>
    <w:rsid w:val="0078724A"/>
    <w:rsid w:val="00790078"/>
    <w:rsid w:val="007B382A"/>
    <w:rsid w:val="00801A8D"/>
    <w:rsid w:val="00827C01"/>
    <w:rsid w:val="008453B4"/>
    <w:rsid w:val="0086390B"/>
    <w:rsid w:val="00874A9B"/>
    <w:rsid w:val="00885D0C"/>
    <w:rsid w:val="008B6CAE"/>
    <w:rsid w:val="008B7D15"/>
    <w:rsid w:val="008C7E8F"/>
    <w:rsid w:val="00900003"/>
    <w:rsid w:val="00A110A4"/>
    <w:rsid w:val="00A13CC8"/>
    <w:rsid w:val="00A66BE7"/>
    <w:rsid w:val="00A95347"/>
    <w:rsid w:val="00AA0BF5"/>
    <w:rsid w:val="00AA3053"/>
    <w:rsid w:val="00B12A50"/>
    <w:rsid w:val="00B43254"/>
    <w:rsid w:val="00B56C11"/>
    <w:rsid w:val="00B629EC"/>
    <w:rsid w:val="00BD3746"/>
    <w:rsid w:val="00BE61A8"/>
    <w:rsid w:val="00C03311"/>
    <w:rsid w:val="00C067CE"/>
    <w:rsid w:val="00C12114"/>
    <w:rsid w:val="00C31E6B"/>
    <w:rsid w:val="00C641A1"/>
    <w:rsid w:val="00C6612C"/>
    <w:rsid w:val="00C73045"/>
    <w:rsid w:val="00C73C95"/>
    <w:rsid w:val="00C77C4D"/>
    <w:rsid w:val="00CB567D"/>
    <w:rsid w:val="00CE2824"/>
    <w:rsid w:val="00D23000"/>
    <w:rsid w:val="00D25F3B"/>
    <w:rsid w:val="00D52681"/>
    <w:rsid w:val="00D56C87"/>
    <w:rsid w:val="00D61536"/>
    <w:rsid w:val="00D70DD1"/>
    <w:rsid w:val="00DC135F"/>
    <w:rsid w:val="00DD1A4A"/>
    <w:rsid w:val="00DF68CB"/>
    <w:rsid w:val="00E005AE"/>
    <w:rsid w:val="00E05498"/>
    <w:rsid w:val="00E171C6"/>
    <w:rsid w:val="00E95D39"/>
    <w:rsid w:val="00E97A8F"/>
    <w:rsid w:val="00ED51A5"/>
    <w:rsid w:val="00EE03D7"/>
    <w:rsid w:val="00EF034C"/>
    <w:rsid w:val="00F01443"/>
    <w:rsid w:val="00F20FE0"/>
    <w:rsid w:val="00FB0BF1"/>
    <w:rsid w:val="00FB0E8A"/>
    <w:rsid w:val="00FE47E7"/>
    <w:rsid w:val="00FE7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69"/>
    <w:pPr>
      <w:spacing w:after="200" w:line="276"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E054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5498"/>
    <w:rPr>
      <w:sz w:val="20"/>
      <w:szCs w:val="20"/>
    </w:rPr>
  </w:style>
  <w:style w:type="character" w:styleId="EndnoteReference">
    <w:name w:val="endnote reference"/>
    <w:basedOn w:val="DefaultParagraphFont"/>
    <w:uiPriority w:val="99"/>
    <w:semiHidden/>
    <w:rsid w:val="00E05498"/>
    <w:rPr>
      <w:vertAlign w:val="superscript"/>
    </w:rPr>
  </w:style>
  <w:style w:type="table" w:styleId="TableGrid">
    <w:name w:val="Table Grid"/>
    <w:basedOn w:val="TableNormal"/>
    <w:uiPriority w:val="99"/>
    <w:rsid w:val="00761EBB"/>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61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EBB"/>
    <w:rPr>
      <w:rFonts w:ascii="Tahoma" w:hAnsi="Tahoma" w:cs="Tahoma"/>
      <w:sz w:val="16"/>
      <w:szCs w:val="16"/>
    </w:rPr>
  </w:style>
  <w:style w:type="paragraph" w:styleId="Header">
    <w:name w:val="header"/>
    <w:basedOn w:val="Normal"/>
    <w:link w:val="HeaderChar"/>
    <w:uiPriority w:val="99"/>
    <w:semiHidden/>
    <w:rsid w:val="008B7D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7D15"/>
  </w:style>
  <w:style w:type="paragraph" w:styleId="Footer">
    <w:name w:val="footer"/>
    <w:basedOn w:val="Normal"/>
    <w:link w:val="FooterChar"/>
    <w:uiPriority w:val="99"/>
    <w:rsid w:val="008B7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D15"/>
  </w:style>
  <w:style w:type="character" w:styleId="Hyperlink">
    <w:name w:val="Hyperlink"/>
    <w:basedOn w:val="DefaultParagraphFont"/>
    <w:uiPriority w:val="99"/>
    <w:rsid w:val="00CE2824"/>
    <w:rPr>
      <w:color w:val="0000FF"/>
      <w:u w:val="single"/>
    </w:rPr>
  </w:style>
  <w:style w:type="paragraph" w:styleId="ListParagraph">
    <w:name w:val="List Paragraph"/>
    <w:basedOn w:val="Normal"/>
    <w:uiPriority w:val="99"/>
    <w:qFormat/>
    <w:rsid w:val="00482603"/>
    <w:pPr>
      <w:ind w:left="720"/>
    </w:pPr>
    <w:rPr>
      <w:rFonts w:eastAsia="Times New Roman"/>
      <w:lang w:eastAsia="en-GB"/>
    </w:rPr>
  </w:style>
  <w:style w:type="character" w:styleId="CommentReference">
    <w:name w:val="annotation reference"/>
    <w:basedOn w:val="DefaultParagraphFont"/>
    <w:uiPriority w:val="99"/>
    <w:semiHidden/>
    <w:rsid w:val="006B3BD9"/>
    <w:rPr>
      <w:sz w:val="16"/>
      <w:szCs w:val="16"/>
    </w:rPr>
  </w:style>
  <w:style w:type="paragraph" w:styleId="CommentText">
    <w:name w:val="annotation text"/>
    <w:basedOn w:val="Normal"/>
    <w:link w:val="CommentTextChar"/>
    <w:uiPriority w:val="99"/>
    <w:semiHidden/>
    <w:rsid w:val="006B3BD9"/>
    <w:pPr>
      <w:spacing w:line="240" w:lineRule="auto"/>
    </w:pPr>
    <w:rPr>
      <w:sz w:val="20"/>
      <w:szCs w:val="20"/>
    </w:rPr>
  </w:style>
  <w:style w:type="character" w:customStyle="1" w:styleId="CommentTextChar">
    <w:name w:val="Comment Text Char"/>
    <w:basedOn w:val="DefaultParagraphFont"/>
    <w:link w:val="CommentText"/>
    <w:uiPriority w:val="99"/>
    <w:semiHidden/>
    <w:rsid w:val="006B3BD9"/>
    <w:rPr>
      <w:sz w:val="20"/>
      <w:szCs w:val="20"/>
    </w:rPr>
  </w:style>
  <w:style w:type="paragraph" w:styleId="CommentSubject">
    <w:name w:val="annotation subject"/>
    <w:basedOn w:val="CommentText"/>
    <w:next w:val="CommentText"/>
    <w:link w:val="CommentSubjectChar"/>
    <w:uiPriority w:val="99"/>
    <w:semiHidden/>
    <w:rsid w:val="006B3BD9"/>
    <w:rPr>
      <w:b/>
      <w:bCs/>
    </w:rPr>
  </w:style>
  <w:style w:type="character" w:customStyle="1" w:styleId="CommentSubjectChar">
    <w:name w:val="Comment Subject Char"/>
    <w:basedOn w:val="CommentTextChar"/>
    <w:link w:val="CommentSubject"/>
    <w:uiPriority w:val="99"/>
    <w:semiHidden/>
    <w:rsid w:val="006B3BD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69"/>
    <w:pPr>
      <w:spacing w:after="200" w:line="276"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E054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5498"/>
    <w:rPr>
      <w:sz w:val="20"/>
      <w:szCs w:val="20"/>
    </w:rPr>
  </w:style>
  <w:style w:type="character" w:styleId="EndnoteReference">
    <w:name w:val="endnote reference"/>
    <w:basedOn w:val="DefaultParagraphFont"/>
    <w:uiPriority w:val="99"/>
    <w:semiHidden/>
    <w:rsid w:val="00E05498"/>
    <w:rPr>
      <w:vertAlign w:val="superscript"/>
    </w:rPr>
  </w:style>
  <w:style w:type="table" w:styleId="TableGrid">
    <w:name w:val="Table Grid"/>
    <w:basedOn w:val="TableNormal"/>
    <w:uiPriority w:val="99"/>
    <w:rsid w:val="00761EBB"/>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61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EBB"/>
    <w:rPr>
      <w:rFonts w:ascii="Tahoma" w:hAnsi="Tahoma" w:cs="Tahoma"/>
      <w:sz w:val="16"/>
      <w:szCs w:val="16"/>
    </w:rPr>
  </w:style>
  <w:style w:type="paragraph" w:styleId="Header">
    <w:name w:val="header"/>
    <w:basedOn w:val="Normal"/>
    <w:link w:val="HeaderChar"/>
    <w:uiPriority w:val="99"/>
    <w:semiHidden/>
    <w:rsid w:val="008B7D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7D15"/>
  </w:style>
  <w:style w:type="paragraph" w:styleId="Footer">
    <w:name w:val="footer"/>
    <w:basedOn w:val="Normal"/>
    <w:link w:val="FooterChar"/>
    <w:uiPriority w:val="99"/>
    <w:rsid w:val="008B7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D15"/>
  </w:style>
  <w:style w:type="character" w:styleId="Hyperlink">
    <w:name w:val="Hyperlink"/>
    <w:basedOn w:val="DefaultParagraphFont"/>
    <w:uiPriority w:val="99"/>
    <w:rsid w:val="00CE2824"/>
    <w:rPr>
      <w:color w:val="0000FF"/>
      <w:u w:val="single"/>
    </w:rPr>
  </w:style>
  <w:style w:type="paragraph" w:styleId="ListParagraph">
    <w:name w:val="List Paragraph"/>
    <w:basedOn w:val="Normal"/>
    <w:uiPriority w:val="99"/>
    <w:qFormat/>
    <w:rsid w:val="00482603"/>
    <w:pPr>
      <w:ind w:left="720"/>
    </w:pPr>
    <w:rPr>
      <w:rFonts w:eastAsia="Times New Roman"/>
      <w:lang w:eastAsia="en-GB"/>
    </w:rPr>
  </w:style>
  <w:style w:type="character" w:styleId="CommentReference">
    <w:name w:val="annotation reference"/>
    <w:basedOn w:val="DefaultParagraphFont"/>
    <w:uiPriority w:val="99"/>
    <w:semiHidden/>
    <w:rsid w:val="006B3BD9"/>
    <w:rPr>
      <w:sz w:val="16"/>
      <w:szCs w:val="16"/>
    </w:rPr>
  </w:style>
  <w:style w:type="paragraph" w:styleId="CommentText">
    <w:name w:val="annotation text"/>
    <w:basedOn w:val="Normal"/>
    <w:link w:val="CommentTextChar"/>
    <w:uiPriority w:val="99"/>
    <w:semiHidden/>
    <w:rsid w:val="006B3BD9"/>
    <w:pPr>
      <w:spacing w:line="240" w:lineRule="auto"/>
    </w:pPr>
    <w:rPr>
      <w:sz w:val="20"/>
      <w:szCs w:val="20"/>
    </w:rPr>
  </w:style>
  <w:style w:type="character" w:customStyle="1" w:styleId="CommentTextChar">
    <w:name w:val="Comment Text Char"/>
    <w:basedOn w:val="DefaultParagraphFont"/>
    <w:link w:val="CommentText"/>
    <w:uiPriority w:val="99"/>
    <w:semiHidden/>
    <w:rsid w:val="006B3BD9"/>
    <w:rPr>
      <w:sz w:val="20"/>
      <w:szCs w:val="20"/>
    </w:rPr>
  </w:style>
  <w:style w:type="paragraph" w:styleId="CommentSubject">
    <w:name w:val="annotation subject"/>
    <w:basedOn w:val="CommentText"/>
    <w:next w:val="CommentText"/>
    <w:link w:val="CommentSubjectChar"/>
    <w:uiPriority w:val="99"/>
    <w:semiHidden/>
    <w:rsid w:val="006B3BD9"/>
    <w:rPr>
      <w:b/>
      <w:bCs/>
    </w:rPr>
  </w:style>
  <w:style w:type="character" w:customStyle="1" w:styleId="CommentSubjectChar">
    <w:name w:val="Comment Subject Char"/>
    <w:basedOn w:val="CommentTextChar"/>
    <w:link w:val="CommentSubject"/>
    <w:uiPriority w:val="99"/>
    <w:semiHidden/>
    <w:rsid w:val="006B3B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599679">
      <w:marLeft w:val="0"/>
      <w:marRight w:val="0"/>
      <w:marTop w:val="0"/>
      <w:marBottom w:val="0"/>
      <w:divBdr>
        <w:top w:val="none" w:sz="0" w:space="0" w:color="auto"/>
        <w:left w:val="none" w:sz="0" w:space="0" w:color="auto"/>
        <w:bottom w:val="none" w:sz="0" w:space="0" w:color="auto"/>
        <w:right w:val="none" w:sz="0" w:space="0" w:color="auto"/>
      </w:divBdr>
    </w:div>
    <w:div w:id="364599680">
      <w:marLeft w:val="0"/>
      <w:marRight w:val="0"/>
      <w:marTop w:val="0"/>
      <w:marBottom w:val="0"/>
      <w:divBdr>
        <w:top w:val="none" w:sz="0" w:space="0" w:color="auto"/>
        <w:left w:val="none" w:sz="0" w:space="0" w:color="auto"/>
        <w:bottom w:val="none" w:sz="0" w:space="0" w:color="auto"/>
        <w:right w:val="none" w:sz="0" w:space="0" w:color="auto"/>
      </w:divBdr>
    </w:div>
    <w:div w:id="364599681">
      <w:marLeft w:val="0"/>
      <w:marRight w:val="0"/>
      <w:marTop w:val="0"/>
      <w:marBottom w:val="0"/>
      <w:divBdr>
        <w:top w:val="none" w:sz="0" w:space="0" w:color="auto"/>
        <w:left w:val="none" w:sz="0" w:space="0" w:color="auto"/>
        <w:bottom w:val="none" w:sz="0" w:space="0" w:color="auto"/>
        <w:right w:val="none" w:sz="0" w:space="0" w:color="auto"/>
      </w:divBdr>
    </w:div>
    <w:div w:id="364599682">
      <w:marLeft w:val="0"/>
      <w:marRight w:val="0"/>
      <w:marTop w:val="0"/>
      <w:marBottom w:val="0"/>
      <w:divBdr>
        <w:top w:val="none" w:sz="0" w:space="0" w:color="auto"/>
        <w:left w:val="none" w:sz="0" w:space="0" w:color="auto"/>
        <w:bottom w:val="none" w:sz="0" w:space="0" w:color="auto"/>
        <w:right w:val="none" w:sz="0" w:space="0" w:color="auto"/>
      </w:divBdr>
    </w:div>
    <w:div w:id="364599683">
      <w:marLeft w:val="0"/>
      <w:marRight w:val="0"/>
      <w:marTop w:val="0"/>
      <w:marBottom w:val="0"/>
      <w:divBdr>
        <w:top w:val="none" w:sz="0" w:space="0" w:color="auto"/>
        <w:left w:val="none" w:sz="0" w:space="0" w:color="auto"/>
        <w:bottom w:val="none" w:sz="0" w:space="0" w:color="auto"/>
        <w:right w:val="none" w:sz="0" w:space="0" w:color="auto"/>
      </w:divBdr>
    </w:div>
    <w:div w:id="364599684">
      <w:marLeft w:val="0"/>
      <w:marRight w:val="0"/>
      <w:marTop w:val="0"/>
      <w:marBottom w:val="0"/>
      <w:divBdr>
        <w:top w:val="none" w:sz="0" w:space="0" w:color="auto"/>
        <w:left w:val="none" w:sz="0" w:space="0" w:color="auto"/>
        <w:bottom w:val="none" w:sz="0" w:space="0" w:color="auto"/>
        <w:right w:val="none" w:sz="0" w:space="0" w:color="auto"/>
      </w:divBdr>
    </w:div>
    <w:div w:id="364599685">
      <w:marLeft w:val="0"/>
      <w:marRight w:val="0"/>
      <w:marTop w:val="0"/>
      <w:marBottom w:val="0"/>
      <w:divBdr>
        <w:top w:val="none" w:sz="0" w:space="0" w:color="auto"/>
        <w:left w:val="none" w:sz="0" w:space="0" w:color="auto"/>
        <w:bottom w:val="none" w:sz="0" w:space="0" w:color="auto"/>
        <w:right w:val="none" w:sz="0" w:space="0" w:color="auto"/>
      </w:divBdr>
    </w:div>
    <w:div w:id="364599686">
      <w:marLeft w:val="0"/>
      <w:marRight w:val="0"/>
      <w:marTop w:val="0"/>
      <w:marBottom w:val="0"/>
      <w:divBdr>
        <w:top w:val="none" w:sz="0" w:space="0" w:color="auto"/>
        <w:left w:val="none" w:sz="0" w:space="0" w:color="auto"/>
        <w:bottom w:val="none" w:sz="0" w:space="0" w:color="auto"/>
        <w:right w:val="none" w:sz="0" w:space="0" w:color="auto"/>
      </w:divBdr>
    </w:div>
    <w:div w:id="364599687">
      <w:marLeft w:val="0"/>
      <w:marRight w:val="0"/>
      <w:marTop w:val="0"/>
      <w:marBottom w:val="0"/>
      <w:divBdr>
        <w:top w:val="none" w:sz="0" w:space="0" w:color="auto"/>
        <w:left w:val="none" w:sz="0" w:space="0" w:color="auto"/>
        <w:bottom w:val="none" w:sz="0" w:space="0" w:color="auto"/>
        <w:right w:val="none" w:sz="0" w:space="0" w:color="auto"/>
      </w:divBdr>
    </w:div>
    <w:div w:id="364599688">
      <w:marLeft w:val="0"/>
      <w:marRight w:val="0"/>
      <w:marTop w:val="0"/>
      <w:marBottom w:val="0"/>
      <w:divBdr>
        <w:top w:val="none" w:sz="0" w:space="0" w:color="auto"/>
        <w:left w:val="none" w:sz="0" w:space="0" w:color="auto"/>
        <w:bottom w:val="none" w:sz="0" w:space="0" w:color="auto"/>
        <w:right w:val="none" w:sz="0" w:space="0" w:color="auto"/>
      </w:divBdr>
    </w:div>
    <w:div w:id="364599689">
      <w:marLeft w:val="0"/>
      <w:marRight w:val="0"/>
      <w:marTop w:val="0"/>
      <w:marBottom w:val="0"/>
      <w:divBdr>
        <w:top w:val="none" w:sz="0" w:space="0" w:color="auto"/>
        <w:left w:val="none" w:sz="0" w:space="0" w:color="auto"/>
        <w:bottom w:val="none" w:sz="0" w:space="0" w:color="auto"/>
        <w:right w:val="none" w:sz="0" w:space="0" w:color="auto"/>
      </w:divBdr>
    </w:div>
    <w:div w:id="364599690">
      <w:marLeft w:val="0"/>
      <w:marRight w:val="0"/>
      <w:marTop w:val="0"/>
      <w:marBottom w:val="0"/>
      <w:divBdr>
        <w:top w:val="none" w:sz="0" w:space="0" w:color="auto"/>
        <w:left w:val="none" w:sz="0" w:space="0" w:color="auto"/>
        <w:bottom w:val="none" w:sz="0" w:space="0" w:color="auto"/>
        <w:right w:val="none" w:sz="0" w:space="0" w:color="auto"/>
      </w:divBdr>
    </w:div>
    <w:div w:id="364599691">
      <w:marLeft w:val="0"/>
      <w:marRight w:val="0"/>
      <w:marTop w:val="0"/>
      <w:marBottom w:val="0"/>
      <w:divBdr>
        <w:top w:val="none" w:sz="0" w:space="0" w:color="auto"/>
        <w:left w:val="none" w:sz="0" w:space="0" w:color="auto"/>
        <w:bottom w:val="none" w:sz="0" w:space="0" w:color="auto"/>
        <w:right w:val="none" w:sz="0" w:space="0" w:color="auto"/>
      </w:divBdr>
    </w:div>
    <w:div w:id="364599692">
      <w:marLeft w:val="0"/>
      <w:marRight w:val="0"/>
      <w:marTop w:val="0"/>
      <w:marBottom w:val="0"/>
      <w:divBdr>
        <w:top w:val="none" w:sz="0" w:space="0" w:color="auto"/>
        <w:left w:val="none" w:sz="0" w:space="0" w:color="auto"/>
        <w:bottom w:val="none" w:sz="0" w:space="0" w:color="auto"/>
        <w:right w:val="none" w:sz="0" w:space="0" w:color="auto"/>
      </w:divBdr>
    </w:div>
    <w:div w:id="364599693">
      <w:marLeft w:val="0"/>
      <w:marRight w:val="0"/>
      <w:marTop w:val="0"/>
      <w:marBottom w:val="0"/>
      <w:divBdr>
        <w:top w:val="none" w:sz="0" w:space="0" w:color="auto"/>
        <w:left w:val="none" w:sz="0" w:space="0" w:color="auto"/>
        <w:bottom w:val="none" w:sz="0" w:space="0" w:color="auto"/>
        <w:right w:val="none" w:sz="0" w:space="0" w:color="auto"/>
      </w:divBdr>
    </w:div>
    <w:div w:id="364599694">
      <w:marLeft w:val="80"/>
      <w:marRight w:val="80"/>
      <w:marTop w:val="80"/>
      <w:marBottom w:val="20"/>
      <w:divBdr>
        <w:top w:val="none" w:sz="0" w:space="0" w:color="auto"/>
        <w:left w:val="none" w:sz="0" w:space="0" w:color="auto"/>
        <w:bottom w:val="none" w:sz="0" w:space="0" w:color="auto"/>
        <w:right w:val="none" w:sz="0" w:space="0" w:color="auto"/>
      </w:divBdr>
      <w:divsChild>
        <w:div w:id="364599696">
          <w:marLeft w:val="0"/>
          <w:marRight w:val="0"/>
          <w:marTop w:val="0"/>
          <w:marBottom w:val="0"/>
          <w:divBdr>
            <w:top w:val="none" w:sz="0" w:space="0" w:color="auto"/>
            <w:left w:val="none" w:sz="0" w:space="0" w:color="auto"/>
            <w:bottom w:val="none" w:sz="0" w:space="0" w:color="auto"/>
            <w:right w:val="none" w:sz="0" w:space="0" w:color="auto"/>
          </w:divBdr>
        </w:div>
      </w:divsChild>
    </w:div>
    <w:div w:id="364599695">
      <w:marLeft w:val="0"/>
      <w:marRight w:val="0"/>
      <w:marTop w:val="0"/>
      <w:marBottom w:val="0"/>
      <w:divBdr>
        <w:top w:val="none" w:sz="0" w:space="0" w:color="auto"/>
        <w:left w:val="none" w:sz="0" w:space="0" w:color="auto"/>
        <w:bottom w:val="none" w:sz="0" w:space="0" w:color="auto"/>
        <w:right w:val="none" w:sz="0" w:space="0" w:color="auto"/>
      </w:divBdr>
    </w:div>
    <w:div w:id="364599697">
      <w:marLeft w:val="0"/>
      <w:marRight w:val="0"/>
      <w:marTop w:val="0"/>
      <w:marBottom w:val="0"/>
      <w:divBdr>
        <w:top w:val="none" w:sz="0" w:space="0" w:color="auto"/>
        <w:left w:val="none" w:sz="0" w:space="0" w:color="auto"/>
        <w:bottom w:val="none" w:sz="0" w:space="0" w:color="auto"/>
        <w:right w:val="none" w:sz="0" w:space="0" w:color="auto"/>
      </w:divBdr>
    </w:div>
    <w:div w:id="364599698">
      <w:marLeft w:val="0"/>
      <w:marRight w:val="0"/>
      <w:marTop w:val="0"/>
      <w:marBottom w:val="0"/>
      <w:divBdr>
        <w:top w:val="none" w:sz="0" w:space="0" w:color="auto"/>
        <w:left w:val="none" w:sz="0" w:space="0" w:color="auto"/>
        <w:bottom w:val="none" w:sz="0" w:space="0" w:color="auto"/>
        <w:right w:val="none" w:sz="0" w:space="0" w:color="auto"/>
      </w:divBdr>
    </w:div>
    <w:div w:id="364599699">
      <w:marLeft w:val="0"/>
      <w:marRight w:val="0"/>
      <w:marTop w:val="0"/>
      <w:marBottom w:val="0"/>
      <w:divBdr>
        <w:top w:val="none" w:sz="0" w:space="0" w:color="auto"/>
        <w:left w:val="none" w:sz="0" w:space="0" w:color="auto"/>
        <w:bottom w:val="none" w:sz="0" w:space="0" w:color="auto"/>
        <w:right w:val="none" w:sz="0" w:space="0" w:color="auto"/>
      </w:divBdr>
    </w:div>
    <w:div w:id="364599700">
      <w:marLeft w:val="0"/>
      <w:marRight w:val="0"/>
      <w:marTop w:val="0"/>
      <w:marBottom w:val="0"/>
      <w:divBdr>
        <w:top w:val="none" w:sz="0" w:space="0" w:color="auto"/>
        <w:left w:val="none" w:sz="0" w:space="0" w:color="auto"/>
        <w:bottom w:val="none" w:sz="0" w:space="0" w:color="auto"/>
        <w:right w:val="none" w:sz="0" w:space="0" w:color="auto"/>
      </w:divBdr>
    </w:div>
    <w:div w:id="3645997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apps.who.int/classifications/icd10/browse/2010/en" TargetMode="External"/><Relationship Id="rId2" Type="http://schemas.openxmlformats.org/officeDocument/2006/relationships/styles" Target="styles.xml"/><Relationship Id="rId16" Type="http://schemas.openxmlformats.org/officeDocument/2006/relationships/hyperlink" Target="http://hdrstats.undp.org/en/indicators/103106.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5588</Words>
  <Characters>31857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Survey of active trachoma, trichiasis and visual acuity in the Casamance region of Senegal</vt:lpstr>
    </vt:vector>
  </TitlesOfParts>
  <Company>London School of Hygiene &amp; Tropical Medicine</Company>
  <LinksUpToDate>false</LinksUpToDate>
  <CharactersWithSpaces>37371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active trachoma, trichiasis and visual acuity in the Casamance region of Senegal</dc:title>
  <dc:creator>Emma Harding-Esch</dc:creator>
  <cp:lastModifiedBy>Emma Harding-Esch</cp:lastModifiedBy>
  <cp:revision>2</cp:revision>
  <cp:lastPrinted>2012-01-09T08:30:00Z</cp:lastPrinted>
  <dcterms:created xsi:type="dcterms:W3CDTF">2013-04-04T07:01:00Z</dcterms:created>
  <dcterms:modified xsi:type="dcterms:W3CDTF">2013-04-04T07:01:00Z</dcterms:modified>
</cp:coreProperties>
</file>